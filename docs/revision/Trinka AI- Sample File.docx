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header3.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tabs>
          <w:tab w:val="left" w:pos="720" w:leader="none"/>
          <w:tab w:val="left" w:pos="1440" w:leader="none"/>
        </w:tabs>
        <w:bidi w:val="0"/>
        <w:spacing w:lineRule="auto" w:line="360" w:before="0" w:after="12"/>
        <w:jc w:val="center"/>
        <w:rPr>
          <w:rFonts w:ascii="Times New Roman" w:hAnsi="Times New Roman" w:eastAsia="Batang" w:cs="Times New Roman"/>
          <w:b/>
          <w:b/>
          <w:sz w:val="30"/>
          <w:szCs w:val="24"/>
        </w:rPr>
      </w:pPr>
      <w:r>
        <w:rPr>
          <w:rFonts w:eastAsia="Batang" w:cs="Times New Roman" w:ascii="Times New Roman" w:hAnsi="Times New Roman"/>
          <w:b/>
          <w:sz w:val="30"/>
          <w:szCs w:val="24"/>
        </w:rPr>
        <w:t>1</w:t>
        <w:tab/>
        <w:t>INTRODUCTION</w:t>
      </w:r>
    </w:p>
    <w:p>
      <w:pPr>
        <w:pStyle w:val="NoSpacing"/>
        <w:tabs>
          <w:tab w:val="left" w:pos="720" w:leader="none"/>
          <w:tab w:val="left" w:pos="1440" w:leader="none"/>
        </w:tabs>
        <w:bidi w:val="0"/>
        <w:spacing w:lineRule="auto" w:line="360" w:before="0" w:after="12"/>
        <w:jc w:val="both"/>
        <w:rPr>
          <w:rFonts w:ascii="Times New Roman" w:hAnsi="Times New Roman" w:eastAsia="Batang" w:cs="Times New Roman"/>
          <w:sz w:val="24"/>
          <w:szCs w:val="24"/>
        </w:rPr>
      </w:pPr>
      <w:r>
        <w:rPr>
          <w:rFonts w:eastAsia="Batang" w:cs="Times New Roman" w:ascii="Times New Roman" w:hAnsi="Times New Roman"/>
          <w:sz w:val="24"/>
          <w:szCs w:val="24"/>
        </w:rPr>
      </w:r>
    </w:p>
    <w:p>
      <w:pPr>
        <w:pStyle w:val="NoSpacing"/>
        <w:tabs>
          <w:tab w:val="left" w:pos="720" w:leader="none"/>
          <w:tab w:val="left" w:pos="1440" w:leader="none"/>
        </w:tabs>
        <w:bidi w:val="0"/>
        <w:spacing w:lineRule="auto" w:line="360" w:before="0" w:after="12"/>
        <w:jc w:val="both"/>
        <w:rPr>
          <w:rFonts w:ascii="Times New Roman" w:hAnsi="Times New Roman" w:eastAsia="Batang" w:cs="Times New Roman"/>
          <w:sz w:val="24"/>
          <w:szCs w:val="24"/>
        </w:rPr>
      </w:pPr>
      <w:r>
        <w:rPr>
          <w:rFonts w:eastAsia="Batang" w:cs="Times New Roman" w:ascii="Times New Roman" w:hAnsi="Times New Roman"/>
          <w:sz w:val="24"/>
          <w:szCs w:val="24"/>
        </w:rPr>
        <w:t xml:space="preserve">The </w:t>
      </w:r>
      <w:ins w:id="0" w:author="Trinka" w:date="2022-03-07T14:41:02Z">
        <w:r>
          <w:rPr>
            <w:rFonts w:eastAsia="Batang" w:cs="Times New Roman" w:ascii="Times New Roman" w:hAnsi="Times New Roman"/>
            <w:sz w:val="24"/>
            <w:szCs w:val="24"/>
          </w:rPr>
          <w:t>seventh</w:t>
        </w:r>
      </w:ins>
      <w:del w:id="1" w:author="Trinka" w:date="2022-03-07T14:41:02Z">
        <w:r>
          <w:rPr>
            <w:rFonts w:eastAsia="Batang" w:cs="Times New Roman" w:ascii="Times New Roman" w:hAnsi="Times New Roman"/>
            <w:sz w:val="24"/>
            <w:szCs w:val="24"/>
          </w:rPr>
          <w:delText>Seventh</w:delText>
        </w:r>
      </w:del>
      <w:r>
        <w:rPr>
          <w:rFonts w:eastAsia="Batang" w:cs="Times New Roman" w:ascii="Times New Roman" w:hAnsi="Times New Roman"/>
          <w:sz w:val="24"/>
          <w:szCs w:val="24"/>
        </w:rPr>
        <w:t xml:space="preserve"> report of the Joint National Committee on Prevention, Detection, Evaluation and Treatment of High Blood Pressure defines blood pressure for adults aged 18 years. Hypertension is defined as systolic blood pressure &gt;140 mmHg or diastolic blood pressure &gt;90 mmHg. The classification of hypertension is based on the mean of two or more properly measured seated blood pressure readings. Normal blood pressure ranges below levels &lt;120/80 mmHg. </w:t>
      </w:r>
      <w:ins w:id="2" w:author="Trinka" w:date="2022-03-07T14:41:02Z">
        <w:r>
          <w:rPr>
            <w:rFonts w:eastAsia="Batang" w:cs="Times New Roman" w:ascii="Times New Roman" w:hAnsi="Times New Roman"/>
            <w:sz w:val="24"/>
            <w:szCs w:val="24"/>
          </w:rPr>
          <w:t>A systolic</w:t>
        </w:r>
      </w:ins>
      <w:del w:id="3" w:author="Trinka" w:date="2022-03-07T14:41:02Z">
        <w:r>
          <w:rPr>
            <w:rFonts w:eastAsia="Batang" w:cs="Times New Roman" w:ascii="Times New Roman" w:hAnsi="Times New Roman"/>
            <w:sz w:val="24"/>
            <w:szCs w:val="24"/>
          </w:rPr>
          <w:delText>Systolic</w:delText>
        </w:r>
      </w:del>
      <w:r>
        <w:rPr>
          <w:rFonts w:eastAsia="Batang" w:cs="Times New Roman" w:ascii="Times New Roman" w:hAnsi="Times New Roman"/>
          <w:sz w:val="24"/>
          <w:szCs w:val="24"/>
        </w:rPr>
        <w:t xml:space="preserve"> blood pressure of 120 – 139 mmHg or diastolic blood pressure </w:t>
      </w:r>
      <w:ins w:id="4" w:author="Trinka" w:date="2022-03-07T14:41:02Z">
        <w:r>
          <w:rPr>
            <w:rFonts w:eastAsia="Batang" w:cs="Times New Roman" w:ascii="Times New Roman" w:hAnsi="Times New Roman"/>
            <w:sz w:val="24"/>
            <w:szCs w:val="24"/>
          </w:rPr>
          <w:t>of 80–89</w:t>
        </w:r>
      </w:ins>
      <w:del w:id="5" w:author="Trinka" w:date="2022-03-07T14:41:02Z">
        <w:r>
          <w:rPr>
            <w:rFonts w:eastAsia="Batang" w:cs="Times New Roman" w:ascii="Times New Roman" w:hAnsi="Times New Roman"/>
            <w:sz w:val="24"/>
            <w:szCs w:val="24"/>
          </w:rPr>
          <w:delText>80 – 89</w:delText>
        </w:r>
      </w:del>
      <w:r>
        <w:rPr>
          <w:rFonts w:eastAsia="Batang" w:cs="Times New Roman" w:ascii="Times New Roman" w:hAnsi="Times New Roman"/>
          <w:sz w:val="24"/>
          <w:szCs w:val="24"/>
        </w:rPr>
        <w:t xml:space="preserve"> mmHg is classified as prehypertension. These patients are at </w:t>
      </w:r>
      <w:ins w:id="6" w:author="Trinka" w:date="2022-03-07T14:41:02Z">
        <w:r>
          <w:rPr>
            <w:rFonts w:eastAsia="Batang" w:cs="Times New Roman" w:ascii="Times New Roman" w:hAnsi="Times New Roman"/>
            <w:sz w:val="24"/>
            <w:szCs w:val="24"/>
          </w:rPr>
          <w:t>an increased</w:t>
        </w:r>
      </w:ins>
      <w:del w:id="7" w:author="Trinka" w:date="2022-03-07T14:41:02Z">
        <w:r>
          <w:rPr>
            <w:rFonts w:eastAsia="Batang" w:cs="Times New Roman" w:ascii="Times New Roman" w:hAnsi="Times New Roman"/>
            <w:sz w:val="24"/>
            <w:szCs w:val="24"/>
          </w:rPr>
          <w:delText>increased</w:delText>
        </w:r>
      </w:del>
      <w:r>
        <w:rPr>
          <w:rFonts w:eastAsia="Batang" w:cs="Times New Roman" w:ascii="Times New Roman" w:hAnsi="Times New Roman"/>
          <w:sz w:val="24"/>
          <w:szCs w:val="24"/>
        </w:rPr>
        <w:t xml:space="preserve"> risk of progression to hypertension (Gupta, 2003). </w:t>
      </w:r>
    </w:p>
    <w:p>
      <w:pPr>
        <w:pStyle w:val="NoSpacing"/>
        <w:tabs>
          <w:tab w:val="left" w:pos="720" w:leader="none"/>
          <w:tab w:val="left" w:pos="1440" w:leader="none"/>
        </w:tabs>
        <w:bidi w:val="0"/>
        <w:spacing w:lineRule="auto" w:line="360" w:before="0" w:after="12"/>
        <w:jc w:val="both"/>
        <w:rPr>
          <w:rFonts w:ascii="Times New Roman" w:hAnsi="Times New Roman" w:eastAsia="Batang" w:cs="Times New Roman"/>
          <w:sz w:val="24"/>
          <w:szCs w:val="24"/>
        </w:rPr>
      </w:pPr>
      <w:r>
        <w:rPr>
          <w:rFonts w:eastAsia="Batang" w:cs="Times New Roman" w:ascii="Times New Roman" w:hAnsi="Times New Roman"/>
          <w:sz w:val="24"/>
          <w:szCs w:val="24"/>
        </w:rPr>
      </w:r>
    </w:p>
    <w:p>
      <w:pPr>
        <w:pStyle w:val="NoSpacing"/>
        <w:tabs>
          <w:tab w:val="left" w:pos="720" w:leader="none"/>
          <w:tab w:val="left" w:pos="1440" w:leader="none"/>
        </w:tabs>
        <w:bidi w:val="0"/>
        <w:spacing w:lineRule="auto" w:line="360" w:before="0" w:after="12"/>
        <w:jc w:val="both"/>
        <w:rPr>
          <w:rFonts w:ascii="Times New Roman" w:hAnsi="Times New Roman" w:eastAsia="Batang" w:cs="Times New Roman"/>
          <w:sz w:val="24"/>
          <w:szCs w:val="24"/>
        </w:rPr>
      </w:pPr>
      <w:r>
        <w:rPr>
          <w:rFonts w:eastAsia="Batang" w:cs="Times New Roman" w:ascii="Times New Roman" w:hAnsi="Times New Roman"/>
          <w:sz w:val="24"/>
          <w:szCs w:val="24"/>
        </w:rPr>
        <w:t>Hypertension can be classified into two stages:</w:t>
      </w:r>
    </w:p>
    <w:p>
      <w:pPr>
        <w:pStyle w:val="NoSpacing"/>
        <w:numPr>
          <w:ilvl w:val="0"/>
          <w:numId w:val="1"/>
        </w:numPr>
        <w:tabs>
          <w:tab w:val="left" w:pos="720" w:leader="none"/>
          <w:tab w:val="left" w:pos="1440" w:leader="none"/>
        </w:tabs>
        <w:bidi w:val="0"/>
        <w:spacing w:lineRule="auto" w:line="360" w:before="0" w:after="12"/>
        <w:jc w:val="both"/>
        <w:rPr>
          <w:rFonts w:ascii="Times New Roman" w:hAnsi="Times New Roman" w:eastAsia="Batang" w:cs="Times New Roman"/>
          <w:sz w:val="24"/>
          <w:szCs w:val="24"/>
        </w:rPr>
      </w:pPr>
      <w:r>
        <w:rPr>
          <w:rFonts w:eastAsia="Batang" w:cs="Times New Roman" w:ascii="Times New Roman" w:hAnsi="Times New Roman"/>
          <w:sz w:val="24"/>
          <w:szCs w:val="24"/>
        </w:rPr>
        <w:t>Stage 1 includes patients with systolic blood pressure 140 - 159mmHg or diastolic blood pressure 90 - 99 mmHg.</w:t>
      </w:r>
    </w:p>
    <w:p>
      <w:pPr>
        <w:pStyle w:val="NoSpacing"/>
        <w:numPr>
          <w:ilvl w:val="0"/>
          <w:numId w:val="1"/>
        </w:numPr>
        <w:tabs>
          <w:tab w:val="left" w:pos="720" w:leader="none"/>
          <w:tab w:val="left" w:pos="1440" w:leader="none"/>
        </w:tabs>
        <w:bidi w:val="0"/>
        <w:spacing w:lineRule="auto" w:line="360" w:before="0" w:after="12"/>
        <w:jc w:val="both"/>
        <w:rPr>
          <w:rFonts w:ascii="Times New Roman" w:hAnsi="Times New Roman" w:eastAsia="Batang" w:cs="Times New Roman"/>
          <w:sz w:val="24"/>
          <w:szCs w:val="24"/>
        </w:rPr>
      </w:pPr>
      <w:r>
        <w:rPr>
          <w:rFonts w:eastAsia="Batang" w:cs="Times New Roman" w:ascii="Times New Roman" w:hAnsi="Times New Roman"/>
          <w:sz w:val="24"/>
          <w:szCs w:val="24"/>
        </w:rPr>
        <w:t xml:space="preserve">Stage 2 includes patients with systolic blood </w:t>
      </w:r>
      <w:ins w:id="8" w:author="Trinka" w:date="2022-03-07T14:40:46Z">
        <w:r>
          <w:rPr>
            <w:rFonts w:eastAsia="Batang" w:cs="Times New Roman" w:ascii="Times New Roman" w:hAnsi="Times New Roman"/>
            <w:sz w:val="24"/>
            <w:szCs w:val="24"/>
          </w:rPr>
          <w:t>pressure more than 160</w:t>
        </w:r>
      </w:ins>
      <w:del w:id="9" w:author="Trinka" w:date="2022-03-07T14:40:46Z">
        <w:r>
          <w:rPr>
            <w:rFonts w:eastAsia="Batang" w:cs="Times New Roman" w:ascii="Times New Roman" w:hAnsi="Times New Roman"/>
            <w:sz w:val="24"/>
            <w:szCs w:val="24"/>
          </w:rPr>
          <w:delText>pressure &gt;160</w:delText>
        </w:r>
      </w:del>
      <w:r>
        <w:rPr>
          <w:rFonts w:eastAsia="Batang" w:cs="Times New Roman" w:ascii="Times New Roman" w:hAnsi="Times New Roman"/>
          <w:sz w:val="24"/>
          <w:szCs w:val="24"/>
        </w:rPr>
        <w:t xml:space="preserve"> mmHg or diastolic blood </w:t>
      </w:r>
      <w:ins w:id="10" w:author="Trinka" w:date="2022-03-07T14:40:46Z">
        <w:r>
          <w:rPr>
            <w:rFonts w:eastAsia="Batang" w:cs="Times New Roman" w:ascii="Times New Roman" w:hAnsi="Times New Roman"/>
            <w:sz w:val="24"/>
            <w:szCs w:val="24"/>
          </w:rPr>
          <w:t>pressure more than 100</w:t>
        </w:r>
      </w:ins>
      <w:del w:id="11" w:author="Trinka" w:date="2022-03-07T14:40:46Z">
        <w:r>
          <w:rPr>
            <w:rFonts w:eastAsia="Batang" w:cs="Times New Roman" w:ascii="Times New Roman" w:hAnsi="Times New Roman"/>
            <w:sz w:val="24"/>
            <w:szCs w:val="24"/>
          </w:rPr>
          <w:delText>pressure &gt;100</w:delText>
        </w:r>
      </w:del>
      <w:r>
        <w:rPr>
          <w:rFonts w:eastAsia="Batang" w:cs="Times New Roman" w:ascii="Times New Roman" w:hAnsi="Times New Roman"/>
          <w:sz w:val="24"/>
          <w:szCs w:val="24"/>
        </w:rPr>
        <w:t xml:space="preserve"> mmHg.</w:t>
      </w:r>
    </w:p>
    <w:p>
      <w:pPr>
        <w:pStyle w:val="NoSpacing"/>
        <w:tabs>
          <w:tab w:val="left" w:pos="720" w:leader="none"/>
          <w:tab w:val="left" w:pos="1440" w:leader="none"/>
        </w:tabs>
        <w:bidi w:val="0"/>
        <w:spacing w:lineRule="auto" w:line="360" w:before="0" w:after="12"/>
        <w:jc w:val="both"/>
        <w:rPr>
          <w:rFonts w:ascii="Times New Roman" w:hAnsi="Times New Roman" w:eastAsia="Batang" w:cs="Times New Roman"/>
          <w:sz w:val="24"/>
          <w:szCs w:val="24"/>
        </w:rPr>
      </w:pPr>
      <w:r>
        <w:rPr>
          <w:rFonts w:eastAsia="Batang" w:cs="Times New Roman" w:ascii="Times New Roman" w:hAnsi="Times New Roman"/>
          <w:sz w:val="24"/>
          <w:szCs w:val="24"/>
        </w:rPr>
      </w:r>
    </w:p>
    <w:p>
      <w:pPr>
        <w:pStyle w:val="NoSpacing"/>
        <w:tabs>
          <w:tab w:val="left" w:pos="720" w:leader="none"/>
          <w:tab w:val="left" w:pos="1440" w:leader="none"/>
        </w:tabs>
        <w:bidi w:val="0"/>
        <w:spacing w:lineRule="auto" w:line="360" w:before="0" w:after="12"/>
        <w:jc w:val="both"/>
        <w:rPr>
          <w:rFonts w:ascii="Times New Roman" w:hAnsi="Times New Roman" w:eastAsia="Batang" w:cs="Times New Roman"/>
          <w:sz w:val="24"/>
          <w:szCs w:val="24"/>
        </w:rPr>
      </w:pPr>
      <w:r>
        <w:rPr>
          <w:rFonts w:eastAsia="Batang" w:cs="Times New Roman" w:ascii="Times New Roman" w:hAnsi="Times New Roman"/>
          <w:sz w:val="24"/>
          <w:szCs w:val="24"/>
        </w:rPr>
        <w:t xml:space="preserve">Hypertension is a serious problem throughout the globe due to its high prevalence and its association with increased risk of chronic kidney diseases. High blood pressure may permanently damage the narrow blood vessels in the </w:t>
      </w:r>
      <w:ins w:id="12" w:author="Trinka" w:date="2022-03-07T14:41:02Z">
        <w:r>
          <w:rPr>
            <w:rFonts w:eastAsia="Batang" w:cs="Times New Roman" w:ascii="Times New Roman" w:hAnsi="Times New Roman"/>
            <w:sz w:val="24"/>
            <w:szCs w:val="24"/>
          </w:rPr>
          <w:t>kidney that</w:t>
        </w:r>
      </w:ins>
      <w:del w:id="13" w:author="Trinka" w:date="2022-03-07T14:41:02Z">
        <w:r>
          <w:rPr>
            <w:rFonts w:eastAsia="Batang" w:cs="Times New Roman" w:ascii="Times New Roman" w:hAnsi="Times New Roman"/>
            <w:sz w:val="24"/>
            <w:szCs w:val="24"/>
          </w:rPr>
          <w:delText>kidney which</w:delText>
        </w:r>
      </w:del>
      <w:r>
        <w:rPr>
          <w:rFonts w:eastAsia="Batang" w:cs="Times New Roman" w:ascii="Times New Roman" w:hAnsi="Times New Roman"/>
          <w:sz w:val="24"/>
          <w:szCs w:val="24"/>
        </w:rPr>
        <w:t xml:space="preserve"> play a vital role in </w:t>
      </w:r>
      <w:ins w:id="14" w:author="Trinka" w:date="2022-03-07T14:41:02Z">
        <w:r>
          <w:rPr>
            <w:rFonts w:eastAsia="Batang" w:cs="Times New Roman" w:ascii="Times New Roman" w:hAnsi="Times New Roman"/>
            <w:sz w:val="24"/>
            <w:szCs w:val="24"/>
          </w:rPr>
          <w:t>the filtration</w:t>
        </w:r>
      </w:ins>
      <w:del w:id="15" w:author="Trinka" w:date="2022-03-07T14:41:02Z">
        <w:r>
          <w:rPr>
            <w:rFonts w:eastAsia="Batang" w:cs="Times New Roman" w:ascii="Times New Roman" w:hAnsi="Times New Roman"/>
            <w:sz w:val="24"/>
            <w:szCs w:val="24"/>
          </w:rPr>
          <w:delText>filtration</w:delText>
        </w:r>
      </w:del>
      <w:r>
        <w:rPr>
          <w:rFonts w:eastAsia="Batang" w:cs="Times New Roman" w:ascii="Times New Roman" w:hAnsi="Times New Roman"/>
          <w:sz w:val="24"/>
          <w:szCs w:val="24"/>
        </w:rPr>
        <w:t xml:space="preserve"> of blood. Over time, this damage will keep the kidney from working properly. </w:t>
      </w:r>
    </w:p>
    <w:p>
      <w:pPr>
        <w:pStyle w:val="Normal"/>
        <w:tabs>
          <w:tab w:val="left" w:pos="720" w:leader="none"/>
          <w:tab w:val="left" w:pos="1440" w:leader="none"/>
        </w:tabs>
        <w:bidi w:val="0"/>
        <w:spacing w:lineRule="auto" w:line="360" w:before="0" w:after="12"/>
        <w:jc w:val="both"/>
        <w:rPr>
          <w:rFonts w:ascii="Times New Roman" w:hAnsi="Times New Roman" w:eastAsia="Batang"/>
          <w:sz w:val="24"/>
          <w:szCs w:val="24"/>
        </w:rPr>
      </w:pPr>
      <w:r>
        <w:rPr>
          <w:rFonts w:eastAsia="Batang" w:ascii="Times New Roman" w:hAnsi="Times New Roman"/>
          <w:sz w:val="24"/>
          <w:szCs w:val="24"/>
        </w:rPr>
      </w:r>
    </w:p>
    <w:p>
      <w:pPr>
        <w:pStyle w:val="Normal"/>
        <w:tabs>
          <w:tab w:val="left" w:pos="720" w:leader="none"/>
          <w:tab w:val="left" w:pos="1440" w:leader="none"/>
        </w:tabs>
        <w:bidi w:val="0"/>
        <w:spacing w:lineRule="auto" w:line="360" w:before="0" w:after="12"/>
        <w:jc w:val="both"/>
        <w:rPr>
          <w:rFonts w:ascii="Times New Roman" w:hAnsi="Times New Roman" w:eastAsia="Batang"/>
          <w:sz w:val="24"/>
          <w:szCs w:val="24"/>
        </w:rPr>
      </w:pPr>
      <w:r>
        <w:rPr>
          <w:rFonts w:eastAsia="Batang" w:ascii="Times New Roman" w:hAnsi="Times New Roman"/>
          <w:sz w:val="24"/>
          <w:szCs w:val="24"/>
        </w:rPr>
        <w:t xml:space="preserve">Hypertension plays a vital role in accelerating the progression of experimental renal disease. Chronic kidney disease (CKD) is the most occurring form of secondary hypertension and it </w:t>
      </w:r>
      <w:del w:id="16" w:author="Trinka" w:date="2022-03-07T14:41:02Z">
        <w:r>
          <w:rPr>
            <w:rFonts w:eastAsia="Batang" w:ascii="Times New Roman" w:hAnsi="Times New Roman"/>
            <w:sz w:val="24"/>
            <w:szCs w:val="24"/>
          </w:rPr>
          <w:delText>is</w:delText>
        </w:r>
      </w:del>
      <w:r>
        <w:rPr>
          <w:rFonts w:eastAsia="Batang" w:ascii="Times New Roman" w:hAnsi="Times New Roman"/>
          <w:sz w:val="24"/>
          <w:szCs w:val="24"/>
        </w:rPr>
        <w:t xml:space="preserve"> also suggests that it is an independent risk factor for cardiovascular morbidity and mortality (</w:t>
      </w:r>
      <w:r>
        <w:rPr>
          <w:rFonts w:ascii="Times New Roman" w:hAnsi="Times New Roman"/>
          <w:sz w:val="24"/>
          <w:szCs w:val="24"/>
        </w:rPr>
        <w:t xml:space="preserve">Sinclair </w:t>
      </w:r>
      <w:r>
        <w:rPr>
          <w:rFonts w:ascii="Times New Roman" w:hAnsi="Times New Roman"/>
          <w:i/>
          <w:sz w:val="24"/>
          <w:szCs w:val="24"/>
        </w:rPr>
        <w:t>et al.,</w:t>
      </w:r>
      <w:r>
        <w:rPr>
          <w:rFonts w:ascii="Times New Roman" w:hAnsi="Times New Roman"/>
          <w:sz w:val="24"/>
          <w:szCs w:val="24"/>
        </w:rPr>
        <w:t xml:space="preserve"> 2004). </w:t>
      </w:r>
      <w:r>
        <w:rPr>
          <w:rFonts w:eastAsia="Batang" w:ascii="Times New Roman" w:hAnsi="Times New Roman"/>
          <w:sz w:val="24"/>
          <w:szCs w:val="24"/>
        </w:rPr>
        <w:t>The relationship of “benign” (a misnomer) essential hypertension to renal failure is less clear. It was observed that essential hypertension tends to increase in afferent arteriolar resistance, with a lesser increase in efferent resistance, so renal blood flow (RBF) decreases, filtration fraction (FF) increases and glomerular filtration (GFR) tends to be preserved (</w:t>
      </w:r>
      <w:r>
        <w:rPr>
          <w:rFonts w:ascii="Times New Roman" w:hAnsi="Times New Roman"/>
          <w:sz w:val="24"/>
          <w:szCs w:val="24"/>
        </w:rPr>
        <w:t xml:space="preserve">Birkenhager </w:t>
      </w:r>
      <w:r>
        <w:rPr>
          <w:rFonts w:ascii="Times New Roman" w:hAnsi="Times New Roman"/>
          <w:i/>
          <w:sz w:val="24"/>
          <w:szCs w:val="24"/>
        </w:rPr>
        <w:t>et al</w:t>
      </w:r>
      <w:r>
        <w:rPr>
          <w:rFonts w:ascii="Times New Roman" w:hAnsi="Times New Roman"/>
          <w:sz w:val="24"/>
          <w:szCs w:val="24"/>
        </w:rPr>
        <w:t>., 1976</w:t>
      </w:r>
      <w:r>
        <w:rPr>
          <w:rFonts w:eastAsia="Batang" w:ascii="Times New Roman" w:hAnsi="Times New Roman"/>
          <w:sz w:val="24"/>
          <w:szCs w:val="24"/>
        </w:rPr>
        <w:t xml:space="preserve">). </w:t>
      </w:r>
    </w:p>
    <w:p>
      <w:pPr>
        <w:pStyle w:val="Normal"/>
        <w:tabs>
          <w:tab w:val="left" w:pos="720" w:leader="none"/>
          <w:tab w:val="left" w:pos="1440" w:leader="none"/>
        </w:tabs>
        <w:bidi w:val="0"/>
        <w:spacing w:lineRule="auto" w:line="360" w:before="0" w:after="12"/>
        <w:jc w:val="both"/>
        <w:rPr>
          <w:rFonts w:ascii="Times New Roman" w:hAnsi="Times New Roman" w:eastAsia="Batang"/>
          <w:sz w:val="24"/>
          <w:szCs w:val="24"/>
        </w:rPr>
      </w:pPr>
      <w:r>
        <w:rPr>
          <w:rFonts w:eastAsia="Batang" w:ascii="Times New Roman" w:hAnsi="Times New Roman"/>
          <w:sz w:val="24"/>
          <w:szCs w:val="24"/>
        </w:rPr>
      </w:r>
    </w:p>
    <w:p>
      <w:pPr>
        <w:pStyle w:val="Normal"/>
        <w:tabs>
          <w:tab w:val="left" w:pos="720" w:leader="none"/>
          <w:tab w:val="left" w:pos="1440" w:leader="none"/>
        </w:tabs>
        <w:bidi w:val="0"/>
        <w:spacing w:lineRule="auto" w:line="360" w:before="0" w:after="12"/>
        <w:jc w:val="both"/>
        <w:rPr>
          <w:rFonts w:ascii="Times New Roman" w:hAnsi="Times New Roman" w:eastAsia="Batang"/>
          <w:color w:val="333333"/>
          <w:ins w:id="29" w:author="" w:date="0-00-00T00:00:00Z"/>
          <w:sz w:val="24"/>
          <w:szCs w:val="24"/>
        </w:rPr>
      </w:pPr>
      <w:r>
        <w:rPr>
          <w:rFonts w:eastAsia="Batang" w:ascii="Times New Roman" w:hAnsi="Times New Roman"/>
          <w:sz w:val="24"/>
          <w:szCs w:val="24"/>
        </w:rPr>
        <w:t>There is evidence both clinically and experimentally that “blood pressure goes with the kidney” (</w:t>
      </w:r>
      <w:r>
        <w:rPr>
          <w:rFonts w:ascii="Times New Roman" w:hAnsi="Times New Roman"/>
          <w:color w:val="231F20"/>
          <w:sz w:val="24"/>
          <w:szCs w:val="24"/>
        </w:rPr>
        <w:t xml:space="preserve">Kuster </w:t>
      </w:r>
      <w:r>
        <w:rPr>
          <w:rFonts w:ascii="Times New Roman" w:hAnsi="Times New Roman"/>
          <w:i/>
          <w:color w:val="231F20"/>
          <w:sz w:val="24"/>
          <w:szCs w:val="24"/>
        </w:rPr>
        <w:t>et al.,</w:t>
      </w:r>
      <w:r>
        <w:rPr>
          <w:rFonts w:ascii="Times New Roman" w:hAnsi="Times New Roman"/>
          <w:color w:val="231F20"/>
          <w:sz w:val="24"/>
          <w:szCs w:val="24"/>
        </w:rPr>
        <w:t xml:space="preserve"> 1990</w:t>
      </w:r>
      <w:r>
        <w:rPr>
          <w:rFonts w:eastAsia="Batang" w:ascii="Times New Roman" w:hAnsi="Times New Roman"/>
          <w:sz w:val="24"/>
          <w:szCs w:val="24"/>
        </w:rPr>
        <w:t xml:space="preserve">; </w:t>
      </w:r>
      <w:r>
        <w:rPr>
          <w:rFonts w:ascii="Times New Roman" w:hAnsi="Times New Roman"/>
          <w:color w:val="231F20"/>
          <w:sz w:val="24"/>
          <w:szCs w:val="24"/>
        </w:rPr>
        <w:t xml:space="preserve">Adamczak </w:t>
      </w:r>
      <w:r>
        <w:rPr>
          <w:rFonts w:ascii="Times New Roman" w:hAnsi="Times New Roman"/>
          <w:i/>
          <w:color w:val="231F20"/>
          <w:sz w:val="24"/>
          <w:szCs w:val="24"/>
        </w:rPr>
        <w:t>et al.,</w:t>
      </w:r>
      <w:r>
        <w:rPr>
          <w:rFonts w:ascii="Times New Roman" w:hAnsi="Times New Roman"/>
          <w:color w:val="231F20"/>
          <w:sz w:val="24"/>
          <w:szCs w:val="24"/>
        </w:rPr>
        <w:t xml:space="preserve"> 2002</w:t>
      </w:r>
      <w:r>
        <w:rPr>
          <w:rFonts w:eastAsia="Batang" w:ascii="Times New Roman" w:hAnsi="Times New Roman"/>
          <w:sz w:val="24"/>
          <w:szCs w:val="24"/>
        </w:rPr>
        <w:t>).</w:t>
      </w:r>
      <w:r>
        <w:rPr>
          <w:rFonts w:eastAsia="Batang" w:ascii="Times New Roman" w:hAnsi="Times New Roman"/>
          <w:color w:val="231F20"/>
          <w:sz w:val="24"/>
          <w:szCs w:val="24"/>
        </w:rPr>
        <w:t xml:space="preserve">  </w:t>
      </w:r>
      <w:r>
        <w:rPr>
          <w:rFonts w:eastAsia="Batang" w:ascii="Times New Roman" w:hAnsi="Times New Roman"/>
          <w:sz w:val="24"/>
          <w:szCs w:val="24"/>
        </w:rPr>
        <w:t xml:space="preserve">The association </w:t>
      </w:r>
      <w:ins w:id="17" w:author="Trinka" w:date="2022-03-07T14:41:19Z">
        <w:r>
          <w:rPr>
            <w:rFonts w:eastAsia="Batang" w:ascii="Times New Roman" w:hAnsi="Times New Roman"/>
            <w:sz w:val="24"/>
            <w:szCs w:val="24"/>
          </w:rPr>
          <w:t>between</w:t>
        </w:r>
      </w:ins>
      <w:del w:id="18" w:author="Trinka" w:date="2022-03-07T14:41:19Z">
        <w:r>
          <w:rPr>
            <w:rFonts w:eastAsia="Batang" w:ascii="Times New Roman" w:hAnsi="Times New Roman"/>
            <w:sz w:val="24"/>
            <w:szCs w:val="24"/>
          </w:rPr>
          <w:delText>of</w:delText>
        </w:r>
      </w:del>
      <w:r>
        <w:rPr>
          <w:rFonts w:eastAsia="Batang" w:ascii="Times New Roman" w:hAnsi="Times New Roman"/>
          <w:sz w:val="24"/>
          <w:szCs w:val="24"/>
        </w:rPr>
        <w:t xml:space="preserve"> hypertension and renal disease was the first recognized by Richard Bright. He observed that the extent of heart damage was at </w:t>
      </w:r>
      <w:ins w:id="19" w:author="Trinka" w:date="2022-03-07T14:41:19Z">
        <w:r>
          <w:rPr>
            <w:rFonts w:eastAsia="Batang" w:ascii="Times New Roman" w:hAnsi="Times New Roman"/>
            <w:sz w:val="24"/>
            <w:szCs w:val="24"/>
          </w:rPr>
          <w:t>a pace</w:t>
        </w:r>
      </w:ins>
      <w:del w:id="20" w:author="Trinka" w:date="2022-03-07T14:41:19Z">
        <w:r>
          <w:rPr>
            <w:rFonts w:eastAsia="Batang" w:ascii="Times New Roman" w:hAnsi="Times New Roman"/>
            <w:sz w:val="24"/>
            <w:szCs w:val="24"/>
          </w:rPr>
          <w:delText>pace</w:delText>
        </w:r>
      </w:del>
      <w:r>
        <w:rPr>
          <w:rFonts w:eastAsia="Batang" w:ascii="Times New Roman" w:hAnsi="Times New Roman"/>
          <w:sz w:val="24"/>
          <w:szCs w:val="24"/>
        </w:rPr>
        <w:t xml:space="preserve"> with kidney damage (</w:t>
      </w:r>
      <w:r>
        <w:rPr>
          <w:rFonts w:ascii="Times New Roman" w:hAnsi="Times New Roman"/>
          <w:color w:val="231F20"/>
          <w:sz w:val="24"/>
          <w:szCs w:val="24"/>
        </w:rPr>
        <w:t xml:space="preserve">Bright </w:t>
      </w:r>
      <w:r>
        <w:rPr>
          <w:rFonts w:ascii="Times New Roman" w:hAnsi="Times New Roman"/>
          <w:i/>
          <w:color w:val="231F20"/>
          <w:sz w:val="24"/>
          <w:szCs w:val="24"/>
        </w:rPr>
        <w:t>et al.,</w:t>
      </w:r>
      <w:r>
        <w:rPr>
          <w:rFonts w:ascii="Times New Roman" w:hAnsi="Times New Roman"/>
          <w:color w:val="231F20"/>
          <w:sz w:val="24"/>
          <w:szCs w:val="24"/>
        </w:rPr>
        <w:t xml:space="preserve"> 2009</w:t>
      </w:r>
      <w:r>
        <w:rPr>
          <w:rFonts w:eastAsia="Batang" w:ascii="Times New Roman" w:hAnsi="Times New Roman"/>
          <w:sz w:val="24"/>
          <w:szCs w:val="24"/>
        </w:rPr>
        <w:t xml:space="preserve">). </w:t>
      </w:r>
      <w:r>
        <w:rPr>
          <w:rFonts w:eastAsia="Batang" w:ascii="Times New Roman" w:hAnsi="Times New Roman"/>
          <w:color w:val="231F20"/>
          <w:sz w:val="24"/>
          <w:szCs w:val="24"/>
        </w:rPr>
        <w:t xml:space="preserve">Sodium retention and activation of the renin-angiotensin system have been considered the most important mechanisms involved in the elevation of blood pressure in </w:t>
      </w:r>
      <w:ins w:id="21" w:author="Trinka" w:date="2022-03-07T14:41:02Z">
        <w:r>
          <w:rPr>
            <w:rFonts w:eastAsia="Batang" w:ascii="Times New Roman" w:hAnsi="Times New Roman"/>
            <w:color w:val="231F20"/>
            <w:sz w:val="24"/>
            <w:szCs w:val="24"/>
          </w:rPr>
          <w:t>subjects</w:t>
        </w:r>
      </w:ins>
      <w:del w:id="22" w:author="Trinka" w:date="2022-03-07T14:41:02Z">
        <w:r>
          <w:rPr>
            <w:rFonts w:eastAsia="Batang" w:ascii="Times New Roman" w:hAnsi="Times New Roman"/>
            <w:color w:val="231F20"/>
            <w:sz w:val="24"/>
            <w:szCs w:val="24"/>
          </w:rPr>
          <w:delText>subject</w:delText>
        </w:r>
      </w:del>
      <w:r>
        <w:rPr>
          <w:rFonts w:eastAsia="Batang" w:ascii="Times New Roman" w:hAnsi="Times New Roman"/>
          <w:color w:val="231F20"/>
          <w:sz w:val="24"/>
          <w:szCs w:val="24"/>
        </w:rPr>
        <w:t xml:space="preserve"> with kidney disease</w:t>
      </w:r>
      <w:r>
        <w:rPr>
          <w:rFonts w:eastAsia="Batang" w:ascii="Times New Roman" w:hAnsi="Times New Roman"/>
          <w:color w:val="191919"/>
          <w:sz w:val="24"/>
          <w:szCs w:val="24"/>
          <w:shd w:fill="FFFFFF" w:val="clear"/>
        </w:rPr>
        <w:t xml:space="preserve"> (</w:t>
      </w:r>
      <w:r>
        <w:rPr>
          <w:rFonts w:ascii="Times New Roman" w:hAnsi="Times New Roman"/>
          <w:color w:val="222222"/>
          <w:sz w:val="24"/>
          <w:szCs w:val="24"/>
          <w:shd w:fill="FFFFFF" w:val="clear"/>
        </w:rPr>
        <w:t xml:space="preserve">Guyton </w:t>
      </w:r>
      <w:r>
        <w:rPr>
          <w:rFonts w:ascii="Times New Roman" w:hAnsi="Times New Roman"/>
          <w:i/>
          <w:color w:val="222222"/>
          <w:sz w:val="24"/>
          <w:szCs w:val="24"/>
          <w:shd w:fill="FFFFFF" w:val="clear"/>
        </w:rPr>
        <w:t>et al.,</w:t>
      </w:r>
      <w:r>
        <w:rPr>
          <w:rFonts w:ascii="Times New Roman" w:hAnsi="Times New Roman"/>
          <w:color w:val="222222"/>
          <w:sz w:val="24"/>
          <w:szCs w:val="24"/>
          <w:shd w:fill="FFFFFF" w:val="clear"/>
        </w:rPr>
        <w:t xml:space="preserve"> 1990</w:t>
      </w:r>
      <w:r>
        <w:rPr>
          <w:rFonts w:eastAsia="Batang" w:ascii="Times New Roman" w:hAnsi="Times New Roman"/>
          <w:color w:val="191919"/>
          <w:sz w:val="24"/>
          <w:szCs w:val="24"/>
          <w:shd w:fill="FFFFFF" w:val="clear"/>
        </w:rPr>
        <w:t>).</w:t>
      </w:r>
      <w:r>
        <w:rPr>
          <w:rFonts w:eastAsia="Batang" w:ascii="Times New Roman" w:hAnsi="Times New Roman"/>
          <w:color w:val="333333"/>
          <w:sz w:val="24"/>
          <w:szCs w:val="24"/>
          <w:shd w:fill="FFFFFF" w:val="clear"/>
        </w:rPr>
        <w:t xml:space="preserve"> High blood pressure is almost</w:t>
      </w:r>
      <w:r>
        <w:rPr/>
        <w:commentReference w:id="0"/>
      </w:r>
      <w:r>
        <w:rPr>
          <w:rFonts w:eastAsia="Batang" w:ascii="Times New Roman" w:hAnsi="Times New Roman"/>
          <w:color w:val="333333"/>
          <w:sz w:val="24"/>
          <w:szCs w:val="24"/>
          <w:shd w:fill="FFFFFF" w:val="clear"/>
        </w:rPr>
        <w:t xml:space="preserve"> always present during all stages of chronic kidney disease. </w:t>
      </w:r>
      <w:ins w:id="23" w:author="Trinka" w:date="2022-03-07T14:41:19Z">
        <w:r>
          <w:rPr>
            <w:rFonts w:eastAsia="Batang" w:ascii="Times New Roman" w:hAnsi="Times New Roman"/>
            <w:color w:val="333333"/>
            <w:sz w:val="24"/>
            <w:szCs w:val="24"/>
            <w:shd w:fill="FFFFFF" w:val="clear"/>
          </w:rPr>
          <w:t>Urinalysis</w:t>
        </w:r>
      </w:ins>
      <w:del w:id="24" w:author="Trinka" w:date="2022-03-07T14:41:19Z">
        <w:r>
          <w:rPr>
            <w:rFonts w:eastAsia="Batang" w:ascii="Times New Roman" w:hAnsi="Times New Roman"/>
            <w:color w:val="333333"/>
            <w:sz w:val="24"/>
            <w:szCs w:val="24"/>
            <w:shd w:fill="FFFFFF" w:val="clear"/>
          </w:rPr>
          <w:delText>A urinalysis</w:delText>
        </w:r>
      </w:del>
      <w:r>
        <w:rPr>
          <w:rFonts w:eastAsia="Batang" w:ascii="Times New Roman" w:hAnsi="Times New Roman"/>
          <w:color w:val="333333"/>
          <w:sz w:val="24"/>
          <w:szCs w:val="24"/>
          <w:shd w:fill="FFFFFF" w:val="clear"/>
        </w:rPr>
        <w:t xml:space="preserve"> may show protein or </w:t>
      </w:r>
      <w:ins w:id="25" w:author="Trinka" w:date="2022-03-07T14:41:19Z">
        <w:r>
          <w:rPr>
            <w:rFonts w:eastAsia="Batang" w:ascii="Times New Roman" w:hAnsi="Times New Roman"/>
            <w:color w:val="333333"/>
            <w:sz w:val="24"/>
            <w:szCs w:val="24"/>
            <w:shd w:fill="FFFFFF" w:val="clear"/>
          </w:rPr>
          <w:t>other changes</w:t>
        </w:r>
      </w:ins>
      <w:del w:id="26" w:author="Trinka" w:date="2022-03-07T14:41:19Z">
        <w:r>
          <w:rPr>
            <w:rFonts w:eastAsia="Batang" w:ascii="Times New Roman" w:hAnsi="Times New Roman"/>
            <w:color w:val="333333"/>
            <w:sz w:val="24"/>
            <w:szCs w:val="24"/>
            <w:shd w:fill="FFFFFF" w:val="clear"/>
          </w:rPr>
          <w:delText>other change</w:delText>
        </w:r>
      </w:del>
      <w:r>
        <w:rPr>
          <w:rFonts w:eastAsia="Batang" w:ascii="Times New Roman" w:hAnsi="Times New Roman"/>
          <w:color w:val="333333"/>
          <w:sz w:val="24"/>
          <w:szCs w:val="24"/>
          <w:shd w:fill="FFFFFF" w:val="clear"/>
        </w:rPr>
        <w:t xml:space="preserve">. These changes may appear 6 months to 10 or more years before symptoms appear. The kidney function tests </w:t>
      </w:r>
      <w:ins w:id="27" w:author="Trinka" w:date="2022-03-07T14:41:02Z">
        <w:r>
          <w:rPr>
            <w:rFonts w:eastAsia="Batang" w:ascii="Times New Roman" w:hAnsi="Times New Roman"/>
            <w:color w:val="333333"/>
            <w:sz w:val="24"/>
            <w:szCs w:val="24"/>
            <w:shd w:fill="FFFFFF" w:val="clear"/>
          </w:rPr>
          <w:t>analysed</w:t>
        </w:r>
      </w:ins>
      <w:del w:id="28" w:author="Trinka" w:date="2022-03-07T14:41:02Z">
        <w:r>
          <w:rPr>
            <w:rFonts w:eastAsia="Batang" w:ascii="Times New Roman" w:hAnsi="Times New Roman"/>
            <w:color w:val="333333"/>
            <w:sz w:val="24"/>
            <w:szCs w:val="24"/>
            <w:shd w:fill="FFFFFF" w:val="clear"/>
          </w:rPr>
          <w:delText>analyse</w:delText>
        </w:r>
      </w:del>
      <w:r>
        <w:rPr>
          <w:rFonts w:eastAsia="Batang" w:ascii="Times New Roman" w:hAnsi="Times New Roman"/>
          <w:color w:val="333333"/>
          <w:sz w:val="24"/>
          <w:szCs w:val="24"/>
          <w:shd w:fill="FFFFFF" w:val="clear"/>
        </w:rPr>
        <w:t xml:space="preserve"> c</w:t>
      </w:r>
      <w:r>
        <w:rPr>
          <w:rFonts w:eastAsia="Batang" w:ascii="Times New Roman" w:hAnsi="Times New Roman"/>
          <w:color w:val="333333"/>
          <w:sz w:val="24"/>
          <w:szCs w:val="24"/>
        </w:rPr>
        <w:t xml:space="preserve">reatinine clearance and blood urea nitrogen levels. </w:t>
      </w:r>
    </w:p>
    <w:p>
      <w:pPr>
        <w:pStyle w:val="Normal"/>
        <w:tabs>
          <w:tab w:val="left" w:pos="720" w:leader="none"/>
          <w:tab w:val="left" w:pos="1440" w:leader="none"/>
        </w:tabs>
        <w:bidi w:val="0"/>
        <w:spacing w:lineRule="auto" w:line="360" w:before="0" w:after="12"/>
        <w:jc w:val="both"/>
        <w:rPr>
          <w:rFonts w:ascii="Times New Roman" w:hAnsi="Times New Roman" w:eastAsia="Batang"/>
          <w:color w:val="333333"/>
          <w:sz w:val="24"/>
          <w:szCs w:val="24"/>
        </w:rPr>
      </w:pPr>
      <w:r>
        <w:rPr>
          <w:rFonts w:eastAsia="Batang" w:ascii="Times New Roman" w:hAnsi="Times New Roman"/>
          <w:color w:val="333333"/>
          <w:sz w:val="24"/>
          <w:szCs w:val="24"/>
        </w:rPr>
      </w:r>
    </w:p>
    <w:p>
      <w:pPr>
        <w:pStyle w:val="Normal"/>
        <w:tabs>
          <w:tab w:val="left" w:pos="720" w:leader="none"/>
          <w:tab w:val="left" w:pos="1440" w:leader="none"/>
        </w:tabs>
        <w:bidi w:val="0"/>
        <w:spacing w:lineRule="auto" w:line="360" w:before="0" w:after="12"/>
        <w:jc w:val="center"/>
        <w:rPr>
          <w:rFonts w:ascii="Times New Roman" w:hAnsi="Times New Roman" w:eastAsia="Batang"/>
          <w:color w:val="333333"/>
          <w:sz w:val="24"/>
          <w:szCs w:val="24"/>
        </w:rPr>
      </w:pPr>
      <w:r>
        <w:rPr/>
        <w:drawing>
          <wp:inline distT="0" distB="0" distL="0" distR="0">
            <wp:extent cx="3597910" cy="2042160"/>
            <wp:effectExtent l="0" t="0" r="0" b="0"/>
            <wp:docPr id="1" name="Picture 1" descr="C:\Users\vikas pc\Downloads\preval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vikas pc\Downloads\prevalance.jpg"/>
                    <pic:cNvPicPr>
                      <a:picLocks noChangeAspect="1" noChangeArrowheads="1"/>
                    </pic:cNvPicPr>
                  </pic:nvPicPr>
                  <pic:blipFill>
                    <a:blip r:embed="rId2"/>
                    <a:stretch>
                      <a:fillRect/>
                    </a:stretch>
                  </pic:blipFill>
                  <pic:spPr bwMode="auto">
                    <a:xfrm>
                      <a:off x="0" y="0"/>
                      <a:ext cx="3597910" cy="2042160"/>
                    </a:xfrm>
                    <a:prstGeom prst="rect">
                      <a:avLst/>
                    </a:prstGeom>
                  </pic:spPr>
                </pic:pic>
              </a:graphicData>
            </a:graphic>
          </wp:inline>
        </w:drawing>
      </w:r>
    </w:p>
    <w:p>
      <w:pPr>
        <w:pStyle w:val="NoSpacing"/>
        <w:tabs>
          <w:tab w:val="left" w:pos="720" w:leader="none"/>
          <w:tab w:val="left" w:pos="1440" w:leader="none"/>
        </w:tabs>
        <w:bidi w:val="0"/>
        <w:spacing w:lineRule="auto" w:line="360" w:before="0" w:after="12"/>
        <w:jc w:val="left"/>
        <w:rPr>
          <w:rFonts w:ascii="Times New Roman" w:hAnsi="Times New Roman" w:eastAsia="Batang" w:cs="Times New Roman"/>
          <w:sz w:val="24"/>
          <w:szCs w:val="24"/>
        </w:rPr>
      </w:pPr>
      <w:r>
        <w:rPr>
          <w:rFonts w:eastAsia="Batang" w:cs="Times New Roman" w:ascii="Times New Roman" w:hAnsi="Times New Roman"/>
          <w:sz w:val="24"/>
          <w:szCs w:val="24"/>
        </w:rPr>
        <w:t xml:space="preserve">Fig 1 : Frequency of </w:t>
      </w:r>
      <w:ins w:id="30" w:author="Trinka" w:date="2022-03-07T14:41:19Z">
        <w:r>
          <w:rPr>
            <w:rFonts w:eastAsia="Batang" w:cs="Times New Roman" w:ascii="Times New Roman" w:hAnsi="Times New Roman"/>
            <w:sz w:val="24"/>
            <w:szCs w:val="24"/>
          </w:rPr>
          <w:t>hypertension</w:t>
        </w:r>
      </w:ins>
      <w:del w:id="31" w:author="Trinka" w:date="2022-03-07T14:41:19Z">
        <w:r>
          <w:rPr>
            <w:rFonts w:eastAsia="Batang" w:cs="Times New Roman" w:ascii="Times New Roman" w:hAnsi="Times New Roman"/>
            <w:sz w:val="24"/>
            <w:szCs w:val="24"/>
          </w:rPr>
          <w:delText>Hypertension</w:delText>
        </w:r>
      </w:del>
      <w:r>
        <w:rPr>
          <w:rFonts w:eastAsia="Batang" w:cs="Times New Roman" w:ascii="Times New Roman" w:hAnsi="Times New Roman"/>
          <w:sz w:val="24"/>
          <w:szCs w:val="24"/>
        </w:rPr>
        <w:t xml:space="preserve"> among developed and developing countries in terms of its attributes (Ibrahim and Damasceno, 2012)</w:t>
      </w:r>
    </w:p>
    <w:p>
      <w:pPr>
        <w:pStyle w:val="NoSpacing"/>
        <w:tabs>
          <w:tab w:val="left" w:pos="720" w:leader="none"/>
          <w:tab w:val="left" w:pos="1440" w:leader="none"/>
        </w:tabs>
        <w:bidi w:val="0"/>
        <w:spacing w:lineRule="auto" w:line="360" w:before="0" w:after="12"/>
        <w:jc w:val="both"/>
        <w:rPr>
          <w:rFonts w:ascii="Times New Roman" w:hAnsi="Times New Roman" w:eastAsia="Batang" w:cs="Times New Roman"/>
          <w:sz w:val="24"/>
          <w:szCs w:val="24"/>
        </w:rPr>
      </w:pPr>
      <w:r>
        <w:rPr>
          <w:rFonts w:eastAsia="Batang" w:cs="Times New Roman" w:ascii="Times New Roman" w:hAnsi="Times New Roman"/>
          <w:sz w:val="24"/>
          <w:szCs w:val="24"/>
        </w:rPr>
      </w:r>
    </w:p>
    <w:p>
      <w:pPr>
        <w:pStyle w:val="NoSpacing"/>
        <w:tabs>
          <w:tab w:val="left" w:pos="720" w:leader="none"/>
          <w:tab w:val="left" w:pos="1440" w:leader="none"/>
        </w:tabs>
        <w:bidi w:val="0"/>
        <w:spacing w:lineRule="auto" w:line="360" w:before="0" w:after="12"/>
        <w:jc w:val="both"/>
        <w:rPr>
          <w:rFonts w:ascii="Times New Roman" w:hAnsi="Times New Roman" w:eastAsia="Batang" w:cs="Times New Roman"/>
          <w:ins w:id="38" w:author="" w:date="0-00-00T00:00:00Z"/>
          <w:sz w:val="24"/>
          <w:szCs w:val="24"/>
        </w:rPr>
      </w:pPr>
      <w:ins w:id="32" w:author="Trinka" w:date="2022-03-07T14:41:19Z">
        <w:r>
          <w:rPr>
            <w:rFonts w:eastAsia="Batang" w:cs="Times New Roman" w:ascii="Times New Roman" w:hAnsi="Times New Roman"/>
            <w:sz w:val="24"/>
            <w:szCs w:val="24"/>
          </w:rPr>
          <w:t>It has been reported that</w:t>
        </w:r>
      </w:ins>
      <w:del w:id="33" w:author="Trinka" w:date="2022-03-07T14:41:19Z">
        <w:r>
          <w:rPr>
            <w:rFonts w:eastAsia="Batang" w:cs="Times New Roman" w:ascii="Times New Roman" w:hAnsi="Times New Roman"/>
            <w:sz w:val="24"/>
            <w:szCs w:val="24"/>
          </w:rPr>
          <w:delText>It is reported that</w:delText>
        </w:r>
      </w:del>
      <w:r>
        <w:rPr>
          <w:rFonts w:eastAsia="Batang" w:cs="Times New Roman" w:ascii="Times New Roman" w:hAnsi="Times New Roman"/>
          <w:sz w:val="24"/>
          <w:szCs w:val="24"/>
        </w:rPr>
        <w:t xml:space="preserve"> hypertension is the seventh highest contributor to premature death in developing countries (</w:t>
      </w:r>
      <w:r>
        <w:rPr>
          <w:rFonts w:cs="Times New Roman" w:ascii="Times New Roman" w:hAnsi="Times New Roman"/>
          <w:sz w:val="24"/>
          <w:szCs w:val="24"/>
        </w:rPr>
        <w:t xml:space="preserve">Deepa </w:t>
      </w:r>
      <w:r>
        <w:rPr>
          <w:rFonts w:cs="Times New Roman" w:ascii="Times New Roman" w:hAnsi="Times New Roman"/>
          <w:i/>
          <w:sz w:val="24"/>
          <w:szCs w:val="24"/>
        </w:rPr>
        <w:t xml:space="preserve">et al., </w:t>
      </w:r>
      <w:r>
        <w:rPr>
          <w:rFonts w:cs="Times New Roman" w:ascii="Times New Roman" w:hAnsi="Times New Roman"/>
          <w:sz w:val="24"/>
          <w:szCs w:val="24"/>
        </w:rPr>
        <w:t>2003</w:t>
      </w:r>
      <w:r>
        <w:rPr>
          <w:rFonts w:eastAsia="Batang" w:cs="Times New Roman" w:ascii="Times New Roman" w:hAnsi="Times New Roman"/>
          <w:sz w:val="24"/>
          <w:szCs w:val="24"/>
        </w:rPr>
        <w:t xml:space="preserve">). The prevalence of hypertension in developed and developing countries is very high and is increasing at an alarming </w:t>
      </w:r>
      <w:ins w:id="34" w:author="Trinka" w:date="2022-03-07T14:41:02Z">
        <w:r>
          <w:rPr>
            <w:rFonts w:eastAsia="Batang" w:cs="Times New Roman" w:ascii="Times New Roman" w:hAnsi="Times New Roman"/>
            <w:sz w:val="24"/>
            <w:szCs w:val="24"/>
          </w:rPr>
          <w:t>rate</w:t>
        </w:r>
      </w:ins>
      <w:del w:id="35" w:author="Trinka" w:date="2022-03-07T14:41:02Z">
        <w:r>
          <w:rPr>
            <w:rFonts w:eastAsia="Batang" w:cs="Times New Roman" w:ascii="Times New Roman" w:hAnsi="Times New Roman"/>
            <w:sz w:val="24"/>
            <w:szCs w:val="24"/>
          </w:rPr>
          <w:delText>speed</w:delText>
        </w:r>
      </w:del>
      <w:r>
        <w:rPr>
          <w:rFonts w:eastAsia="Batang" w:cs="Times New Roman" w:ascii="Times New Roman" w:hAnsi="Times New Roman"/>
          <w:sz w:val="24"/>
          <w:szCs w:val="24"/>
        </w:rPr>
        <w:t xml:space="preserve"> (Fig 1). Nearly 26 </w:t>
      </w:r>
      <w:ins w:id="36" w:author="Trinka" w:date="2022-03-07T14:41:02Z">
        <w:r>
          <w:rPr>
            <w:rFonts w:eastAsia="Batang" w:cs="Times New Roman" w:ascii="Times New Roman" w:hAnsi="Times New Roman"/>
            <w:sz w:val="24"/>
            <w:szCs w:val="24"/>
          </w:rPr>
          <w:t>%</w:t>
        </w:r>
      </w:ins>
      <w:del w:id="37" w:author="Trinka" w:date="2022-03-07T14:41:02Z">
        <w:r>
          <w:rPr>
            <w:rFonts w:eastAsia="Batang" w:cs="Times New Roman" w:ascii="Times New Roman" w:hAnsi="Times New Roman"/>
            <w:sz w:val="24"/>
            <w:szCs w:val="24"/>
          </w:rPr>
          <w:delText>per cent</w:delText>
        </w:r>
      </w:del>
      <w:r>
        <w:rPr>
          <w:rFonts w:eastAsia="Batang" w:cs="Times New Roman" w:ascii="Times New Roman" w:hAnsi="Times New Roman"/>
          <w:sz w:val="24"/>
          <w:szCs w:val="24"/>
        </w:rPr>
        <w:t xml:space="preserve"> of the adult population worldwide </w:t>
      </w:r>
      <w:commentRangeStart w:id="1"/>
      <w:r>
        <w:rPr>
          <w:rFonts w:eastAsia="Batang" w:cs="Times New Roman" w:ascii="Times New Roman" w:hAnsi="Times New Roman"/>
          <w:sz w:val="24"/>
          <w:szCs w:val="24"/>
        </w:rPr>
        <w:t>is affected by hypertension</w:t>
      </w:r>
      <w:r>
        <w:rPr>
          <w:rFonts w:eastAsia="Batang" w:cs="Times New Roman" w:ascii="Times New Roman" w:hAnsi="Times New Roman"/>
          <w:sz w:val="24"/>
          <w:szCs w:val="24"/>
        </w:rPr>
      </w:r>
      <w:commentRangeEnd w:id="1"/>
      <w:r>
        <w:commentReference w:id="1"/>
      </w:r>
      <w:r>
        <w:rPr>
          <w:rFonts w:eastAsia="Batang" w:cs="Times New Roman" w:ascii="Times New Roman" w:hAnsi="Times New Roman"/>
          <w:sz w:val="24"/>
          <w:szCs w:val="24"/>
        </w:rPr>
        <w:t xml:space="preserve">. </w:t>
      </w:r>
    </w:p>
    <w:p>
      <w:pPr>
        <w:pStyle w:val="NoSpacing"/>
        <w:tabs>
          <w:tab w:val="left" w:pos="720" w:leader="none"/>
          <w:tab w:val="left" w:pos="1440" w:leader="none"/>
        </w:tabs>
        <w:bidi w:val="0"/>
        <w:spacing w:lineRule="auto" w:line="360" w:before="0" w:after="12"/>
        <w:jc w:val="both"/>
        <w:rPr>
          <w:rFonts w:ascii="Times New Roman" w:hAnsi="Times New Roman" w:eastAsia="Batang" w:cs="Times New Roman"/>
          <w:sz w:val="24"/>
          <w:szCs w:val="24"/>
        </w:rPr>
      </w:pPr>
      <w:r>
        <w:rPr>
          <w:rFonts w:eastAsia="Batang" w:cs="Times New Roman" w:ascii="Times New Roman" w:hAnsi="Times New Roman"/>
          <w:sz w:val="24"/>
          <w:szCs w:val="24"/>
        </w:rPr>
      </w:r>
    </w:p>
    <w:p>
      <w:pPr>
        <w:pStyle w:val="NoSpacing"/>
        <w:tabs>
          <w:tab w:val="left" w:pos="720" w:leader="none"/>
          <w:tab w:val="left" w:pos="1440" w:leader="none"/>
        </w:tabs>
        <w:bidi w:val="0"/>
        <w:spacing w:lineRule="auto" w:line="360" w:before="0" w:after="12"/>
        <w:jc w:val="both"/>
        <w:rPr>
          <w:rFonts w:ascii="Times New Roman" w:hAnsi="Times New Roman" w:eastAsia="Batang" w:cs="Times New Roman"/>
          <w:sz w:val="24"/>
          <w:szCs w:val="24"/>
        </w:rPr>
      </w:pPr>
      <w:r>
        <w:rPr>
          <w:rFonts w:eastAsia="Batang" w:cs="Times New Roman" w:ascii="Times New Roman" w:hAnsi="Times New Roman"/>
          <w:color w:val="000000"/>
          <w:sz w:val="24"/>
          <w:szCs w:val="24"/>
        </w:rPr>
        <w:t>Chronic kidney disease affects more than 20 million US adults</w:t>
      </w:r>
      <w:ins w:id="39" w:author="Trinka" w:date="2022-03-07T14:41:02Z">
        <w:r>
          <w:rPr>
            <w:rFonts w:eastAsia="Batang" w:cs="Times New Roman" w:ascii="Times New Roman" w:hAnsi="Times New Roman"/>
            <w:color w:val="000000"/>
            <w:sz w:val="24"/>
            <w:szCs w:val="24"/>
          </w:rPr>
          <w:t>, while</w:t>
        </w:r>
      </w:ins>
      <w:del w:id="40" w:author="Trinka" w:date="2022-03-07T14:41:02Z">
        <w:r>
          <w:rPr>
            <w:rFonts w:eastAsia="Batang" w:cs="Times New Roman" w:ascii="Times New Roman" w:hAnsi="Times New Roman"/>
            <w:color w:val="000000"/>
            <w:sz w:val="24"/>
            <w:szCs w:val="24"/>
          </w:rPr>
          <w:delText xml:space="preserve"> while</w:delText>
        </w:r>
      </w:del>
      <w:r>
        <w:rPr>
          <w:rFonts w:eastAsia="Batang" w:cs="Times New Roman" w:ascii="Times New Roman" w:hAnsi="Times New Roman"/>
          <w:color w:val="000000"/>
          <w:sz w:val="24"/>
          <w:szCs w:val="24"/>
        </w:rPr>
        <w:t xml:space="preserve"> more than 79,812 chronic dialysis patients die each year in the United States, with an annual unadjusted mortality rate of 20 to 25% (</w:t>
      </w:r>
      <w:r>
        <w:rPr>
          <w:rFonts w:cs="Times New Roman" w:ascii="Times New Roman" w:hAnsi="Times New Roman"/>
          <w:color w:val="000000"/>
          <w:sz w:val="24"/>
          <w:szCs w:val="24"/>
        </w:rPr>
        <w:t xml:space="preserve">Coresh </w:t>
      </w:r>
      <w:r>
        <w:rPr>
          <w:rFonts w:cs="Times New Roman" w:ascii="Times New Roman" w:hAnsi="Times New Roman"/>
          <w:i/>
          <w:color w:val="000000"/>
          <w:sz w:val="24"/>
          <w:szCs w:val="24"/>
        </w:rPr>
        <w:t>et al.,</w:t>
      </w:r>
      <w:r>
        <w:rPr>
          <w:rFonts w:cs="Times New Roman" w:ascii="Times New Roman" w:hAnsi="Times New Roman"/>
          <w:color w:val="000000"/>
          <w:sz w:val="24"/>
          <w:szCs w:val="24"/>
        </w:rPr>
        <w:t xml:space="preserve"> 2007</w:t>
      </w:r>
      <w:r>
        <w:rPr>
          <w:rFonts w:eastAsia="Batang" w:cs="Times New Roman" w:ascii="Times New Roman" w:hAnsi="Times New Roman"/>
          <w:color w:val="000000"/>
          <w:sz w:val="24"/>
          <w:szCs w:val="24"/>
        </w:rPr>
        <w:t>). The prevalence of hypertension in patients with chronic kidney disease is estimated to be more than 60%, and more than 90% in patients with advanced renal failure (Stage IV and V) (</w:t>
      </w:r>
      <w:r>
        <w:rPr>
          <w:rFonts w:cs="Times New Roman" w:ascii="Times New Roman" w:hAnsi="Times New Roman"/>
          <w:color w:val="000000"/>
          <w:sz w:val="24"/>
          <w:szCs w:val="24"/>
        </w:rPr>
        <w:t xml:space="preserve">Levey  </w:t>
      </w:r>
      <w:r>
        <w:rPr>
          <w:rFonts w:cs="Times New Roman" w:ascii="Times New Roman" w:hAnsi="Times New Roman"/>
          <w:i/>
          <w:color w:val="000000"/>
          <w:sz w:val="24"/>
          <w:szCs w:val="24"/>
        </w:rPr>
        <w:t>et al .,</w:t>
      </w:r>
      <w:r>
        <w:rPr>
          <w:rFonts w:cs="Times New Roman" w:ascii="Times New Roman" w:hAnsi="Times New Roman"/>
          <w:color w:val="000000"/>
          <w:sz w:val="24"/>
          <w:szCs w:val="24"/>
        </w:rPr>
        <w:t xml:space="preserve"> 2009; Campese  </w:t>
      </w:r>
      <w:r>
        <w:rPr>
          <w:rFonts w:cs="Times New Roman" w:ascii="Times New Roman" w:hAnsi="Times New Roman"/>
          <w:i/>
          <w:color w:val="000000"/>
          <w:sz w:val="24"/>
          <w:szCs w:val="24"/>
        </w:rPr>
        <w:t>et al .,</w:t>
      </w:r>
      <w:r>
        <w:rPr>
          <w:rFonts w:cs="Times New Roman" w:ascii="Times New Roman" w:hAnsi="Times New Roman"/>
          <w:color w:val="000000"/>
          <w:sz w:val="24"/>
          <w:szCs w:val="24"/>
        </w:rPr>
        <w:t xml:space="preserve"> 2006</w:t>
      </w:r>
      <w:r>
        <w:rPr>
          <w:rFonts w:eastAsia="Batang" w:cs="Times New Roman" w:ascii="Times New Roman" w:hAnsi="Times New Roman"/>
          <w:color w:val="000000"/>
          <w:sz w:val="24"/>
          <w:szCs w:val="24"/>
        </w:rPr>
        <w:t>)</w:t>
      </w:r>
      <w:r>
        <w:rPr>
          <w:rFonts w:eastAsia="TrebuchetMS" w:cs="Times New Roman" w:ascii="Times New Roman" w:hAnsi="Times New Roman"/>
          <w:sz w:val="24"/>
          <w:szCs w:val="24"/>
        </w:rPr>
        <w:t xml:space="preserve">. </w:t>
      </w:r>
      <w:r>
        <w:rPr>
          <w:rFonts w:eastAsia="Batang" w:cs="Times New Roman" w:ascii="Times New Roman" w:hAnsi="Times New Roman"/>
          <w:sz w:val="24"/>
          <w:szCs w:val="24"/>
        </w:rPr>
        <w:t xml:space="preserve">Based on a national survey of representative samples of non-institutionalized adults in the USA, it is estimated that hypertension occurs in 23.3% of individuals without CKD and 35.8% </w:t>
      </w:r>
      <w:del w:id="41" w:author="Trinka" w:date="2022-03-07T14:41:02Z">
        <w:r>
          <w:rPr>
            <w:rFonts w:eastAsia="Batang" w:cs="Times New Roman" w:ascii="Times New Roman" w:hAnsi="Times New Roman"/>
            <w:sz w:val="24"/>
            <w:szCs w:val="24"/>
          </w:rPr>
          <w:delText>are</w:delText>
        </w:r>
      </w:del>
      <w:r>
        <w:rPr>
          <w:rFonts w:eastAsia="Batang" w:cs="Times New Roman" w:ascii="Times New Roman" w:hAnsi="Times New Roman"/>
          <w:sz w:val="24"/>
          <w:szCs w:val="24"/>
        </w:rPr>
        <w:t xml:space="preserve"> in stage 1 CKD, 48.1% of stage 2, 59.9% of stage 3 and 84.1% of stage </w:t>
      </w:r>
      <w:ins w:id="42" w:author="Trinka" w:date="2022-03-07T14:41:02Z">
        <w:r>
          <w:rPr>
            <w:rFonts w:eastAsia="Batang" w:cs="Times New Roman" w:ascii="Times New Roman" w:hAnsi="Times New Roman"/>
            <w:sz w:val="24"/>
            <w:szCs w:val="24"/>
          </w:rPr>
          <w:t>4–5</w:t>
        </w:r>
      </w:ins>
      <w:del w:id="43" w:author="Trinka" w:date="2022-03-07T14:41:02Z">
        <w:r>
          <w:rPr>
            <w:rFonts w:eastAsia="Batang" w:cs="Times New Roman" w:ascii="Times New Roman" w:hAnsi="Times New Roman"/>
            <w:sz w:val="24"/>
            <w:szCs w:val="24"/>
          </w:rPr>
          <w:delText>4-5</w:delText>
        </w:r>
      </w:del>
      <w:r>
        <w:rPr>
          <w:rFonts w:eastAsia="Batang" w:cs="Times New Roman" w:ascii="Times New Roman" w:hAnsi="Times New Roman"/>
          <w:sz w:val="24"/>
          <w:szCs w:val="24"/>
        </w:rPr>
        <w:t xml:space="preserve"> patients (</w:t>
      </w:r>
      <w:r>
        <w:rPr>
          <w:rFonts w:cs="Times New Roman" w:ascii="Times New Roman" w:hAnsi="Times New Roman"/>
          <w:sz w:val="24"/>
          <w:szCs w:val="24"/>
        </w:rPr>
        <w:t xml:space="preserve">Kearney </w:t>
      </w:r>
      <w:r>
        <w:rPr>
          <w:rFonts w:cs="Times New Roman" w:ascii="Times New Roman" w:hAnsi="Times New Roman"/>
          <w:i/>
          <w:sz w:val="24"/>
          <w:szCs w:val="24"/>
        </w:rPr>
        <w:t xml:space="preserve">et al. </w:t>
      </w:r>
      <w:r>
        <w:rPr>
          <w:rFonts w:cs="Times New Roman" w:ascii="Times New Roman" w:hAnsi="Times New Roman"/>
          <w:sz w:val="24"/>
          <w:szCs w:val="24"/>
        </w:rPr>
        <w:t>2005</w:t>
      </w:r>
      <w:r>
        <w:rPr>
          <w:rFonts w:eastAsia="Batang" w:cs="Times New Roman" w:ascii="Times New Roman" w:hAnsi="Times New Roman"/>
          <w:sz w:val="24"/>
          <w:szCs w:val="24"/>
        </w:rPr>
        <w:t xml:space="preserve">). </w:t>
      </w:r>
    </w:p>
    <w:p>
      <w:pPr>
        <w:pStyle w:val="NoSpacing"/>
        <w:tabs>
          <w:tab w:val="left" w:pos="720" w:leader="none"/>
          <w:tab w:val="left" w:pos="1440" w:leader="none"/>
        </w:tabs>
        <w:bidi w:val="0"/>
        <w:spacing w:lineRule="auto" w:line="360" w:before="0" w:after="12"/>
        <w:jc w:val="both"/>
        <w:rPr>
          <w:rFonts w:ascii="Times New Roman" w:hAnsi="Times New Roman" w:eastAsia="Batang" w:cs="Times New Roman"/>
          <w:sz w:val="24"/>
          <w:szCs w:val="24"/>
        </w:rPr>
      </w:pPr>
      <w:r>
        <w:rPr>
          <w:rFonts w:eastAsia="Batang" w:cs="Times New Roman" w:ascii="Times New Roman" w:hAnsi="Times New Roman"/>
          <w:sz w:val="24"/>
          <w:szCs w:val="24"/>
        </w:rPr>
      </w:r>
    </w:p>
    <w:p>
      <w:pPr>
        <w:pStyle w:val="NoSpacing"/>
        <w:tabs>
          <w:tab w:val="left" w:pos="720" w:leader="none"/>
          <w:tab w:val="left" w:pos="1440" w:leader="none"/>
        </w:tabs>
        <w:bidi w:val="0"/>
        <w:spacing w:lineRule="auto" w:line="360" w:before="0" w:after="12"/>
        <w:jc w:val="both"/>
        <w:rPr>
          <w:rFonts w:ascii="Times New Roman" w:hAnsi="Times New Roman" w:eastAsia="Cambria" w:cs="Times New Roman"/>
          <w:sz w:val="24"/>
          <w:szCs w:val="24"/>
        </w:rPr>
      </w:pPr>
      <w:r>
        <w:rPr>
          <w:rFonts w:eastAsia="Batang" w:cs="Times New Roman" w:ascii="Times New Roman" w:hAnsi="Times New Roman"/>
          <w:color w:val="000000"/>
          <w:sz w:val="24"/>
          <w:szCs w:val="24"/>
        </w:rPr>
        <w:t xml:space="preserve">As with CKD, awareness of hypertension is low. </w:t>
      </w:r>
      <w:r>
        <w:rPr>
          <w:rFonts w:eastAsia="Batang" w:cs="Times New Roman" w:ascii="Times New Roman" w:hAnsi="Times New Roman"/>
          <w:sz w:val="24"/>
          <w:szCs w:val="24"/>
        </w:rPr>
        <w:t>Hence</w:t>
      </w:r>
      <w:ins w:id="44" w:author="Trinka" w:date="2022-03-07T14:41:19Z">
        <w:r>
          <w:rPr>
            <w:rFonts w:eastAsia="Batang" w:cs="Times New Roman" w:ascii="Times New Roman" w:hAnsi="Times New Roman"/>
            <w:sz w:val="24"/>
            <w:szCs w:val="24"/>
          </w:rPr>
          <w:t>, approaches</w:t>
        </w:r>
      </w:ins>
      <w:del w:id="45" w:author="Trinka" w:date="2022-03-07T14:41:19Z">
        <w:r>
          <w:rPr>
            <w:rFonts w:eastAsia="Batang" w:cs="Times New Roman" w:ascii="Times New Roman" w:hAnsi="Times New Roman"/>
            <w:sz w:val="24"/>
            <w:szCs w:val="24"/>
          </w:rPr>
          <w:delText xml:space="preserve"> approaches</w:delText>
        </w:r>
      </w:del>
      <w:r>
        <w:rPr>
          <w:rFonts w:eastAsia="Batang" w:cs="Times New Roman" w:ascii="Times New Roman" w:hAnsi="Times New Roman"/>
          <w:sz w:val="24"/>
          <w:szCs w:val="24"/>
        </w:rPr>
        <w:t xml:space="preserve"> to control hypertension will play a major role in </w:t>
      </w:r>
      <w:ins w:id="46" w:author="Trinka" w:date="2022-03-07T14:41:19Z">
        <w:r>
          <w:rPr>
            <w:rFonts w:eastAsia="Batang" w:cs="Times New Roman" w:ascii="Times New Roman" w:hAnsi="Times New Roman"/>
            <w:sz w:val="24"/>
            <w:szCs w:val="24"/>
          </w:rPr>
          <w:t>the modification</w:t>
        </w:r>
      </w:ins>
      <w:del w:id="47" w:author="Trinka" w:date="2022-03-07T14:41:19Z">
        <w:r>
          <w:rPr>
            <w:rFonts w:eastAsia="Batang" w:cs="Times New Roman" w:ascii="Times New Roman" w:hAnsi="Times New Roman"/>
            <w:sz w:val="24"/>
            <w:szCs w:val="24"/>
          </w:rPr>
          <w:delText>modification</w:delText>
        </w:r>
      </w:del>
      <w:r>
        <w:rPr>
          <w:rFonts w:eastAsia="Batang" w:cs="Times New Roman" w:ascii="Times New Roman" w:hAnsi="Times New Roman"/>
          <w:sz w:val="24"/>
          <w:szCs w:val="24"/>
        </w:rPr>
        <w:t xml:space="preserve"> or prevention of chronic kidney diseases. </w:t>
      </w:r>
      <w:r>
        <w:rPr>
          <w:rFonts w:eastAsia="Batang" w:cs="Times New Roman" w:ascii="Times New Roman" w:hAnsi="Times New Roman"/>
          <w:color w:val="000000"/>
          <w:sz w:val="24"/>
          <w:szCs w:val="24"/>
        </w:rPr>
        <w:t xml:space="preserve">A combination of population-wide and individual health-care interventions </w:t>
      </w:r>
      <w:ins w:id="48" w:author="Trinka" w:date="2022-03-07T14:41:02Z">
        <w:r>
          <w:rPr>
            <w:rFonts w:eastAsia="Batang" w:cs="Times New Roman" w:ascii="Times New Roman" w:hAnsi="Times New Roman"/>
            <w:color w:val="000000"/>
            <w:sz w:val="24"/>
            <w:szCs w:val="24"/>
          </w:rPr>
          <w:t>must</w:t>
        </w:r>
      </w:ins>
      <w:del w:id="49" w:author="Trinka" w:date="2022-03-07T14:41:02Z">
        <w:r>
          <w:rPr>
            <w:rFonts w:eastAsia="Batang" w:cs="Times New Roman" w:ascii="Times New Roman" w:hAnsi="Times New Roman"/>
            <w:color w:val="000000"/>
            <w:sz w:val="24"/>
            <w:szCs w:val="24"/>
          </w:rPr>
          <w:delText>is required to</w:delText>
        </w:r>
      </w:del>
      <w:r>
        <w:rPr>
          <w:rFonts w:eastAsia="Batang" w:cs="Times New Roman" w:ascii="Times New Roman" w:hAnsi="Times New Roman"/>
          <w:color w:val="000000"/>
          <w:sz w:val="24"/>
          <w:szCs w:val="24"/>
        </w:rPr>
        <w:t xml:space="preserve"> </w:t>
      </w:r>
      <w:ins w:id="50" w:author="Trinka" w:date="2022-03-07T14:41:02Z">
        <w:r>
          <w:rPr>
            <w:rFonts w:eastAsia="Batang" w:cs="Times New Roman" w:ascii="Times New Roman" w:hAnsi="Times New Roman"/>
            <w:color w:val="000000"/>
            <w:sz w:val="24"/>
            <w:szCs w:val="24"/>
          </w:rPr>
          <w:t>control</w:t>
        </w:r>
      </w:ins>
      <w:del w:id="51" w:author="Trinka" w:date="2022-03-07T14:41:02Z">
        <w:r>
          <w:rPr>
            <w:rFonts w:eastAsia="Batang" w:cs="Times New Roman" w:ascii="Times New Roman" w:hAnsi="Times New Roman"/>
            <w:color w:val="000000"/>
            <w:sz w:val="24"/>
            <w:szCs w:val="24"/>
          </w:rPr>
          <w:delText>make control of</w:delText>
        </w:r>
      </w:del>
      <w:r>
        <w:rPr>
          <w:rFonts w:eastAsia="Batang" w:cs="Times New Roman" w:ascii="Times New Roman" w:hAnsi="Times New Roman"/>
          <w:color w:val="000000"/>
          <w:sz w:val="24"/>
          <w:szCs w:val="24"/>
        </w:rPr>
        <w:t xml:space="preserve"> the growing epidemiology of hypertension. </w:t>
      </w:r>
      <w:r>
        <w:rPr>
          <w:rFonts w:eastAsia="Cambria" w:cs="Times New Roman" w:ascii="Times New Roman" w:hAnsi="Times New Roman"/>
          <w:sz w:val="24"/>
          <w:szCs w:val="24"/>
        </w:rPr>
        <w:t xml:space="preserve">With this background, </w:t>
      </w:r>
      <w:ins w:id="52" w:author="Trinka" w:date="2022-03-07T14:41:19Z">
        <w:r>
          <w:rPr>
            <w:rFonts w:eastAsia="Cambria" w:cs="Times New Roman" w:ascii="Times New Roman" w:hAnsi="Times New Roman"/>
            <w:sz w:val="24"/>
            <w:szCs w:val="24"/>
          </w:rPr>
          <w:t>the present</w:t>
        </w:r>
      </w:ins>
      <w:del w:id="53" w:author="Trinka" w:date="2022-03-07T14:41:19Z">
        <w:r>
          <w:rPr>
            <w:rFonts w:eastAsia="Cambria" w:cs="Times New Roman" w:ascii="Times New Roman" w:hAnsi="Times New Roman"/>
            <w:sz w:val="24"/>
            <w:szCs w:val="24"/>
          </w:rPr>
          <w:delText>present</w:delText>
        </w:r>
      </w:del>
      <w:r>
        <w:rPr>
          <w:rFonts w:eastAsia="Cambria" w:cs="Times New Roman" w:ascii="Times New Roman" w:hAnsi="Times New Roman"/>
          <w:sz w:val="24"/>
          <w:szCs w:val="24"/>
        </w:rPr>
        <w:t xml:space="preserve"> study has been undertaken to study the prevalence of hypertension</w:t>
      </w:r>
      <w:ins w:id="54" w:author="Trinka" w:date="2022-03-07T14:41:19Z">
        <w:r>
          <w:rPr>
            <w:rFonts w:eastAsia="Cambria" w:cs="Times New Roman" w:ascii="Times New Roman" w:hAnsi="Times New Roman"/>
            <w:sz w:val="24"/>
            <w:szCs w:val="24"/>
          </w:rPr>
          <w:t xml:space="preserve"> and</w:t>
        </w:r>
      </w:ins>
      <w:del w:id="55" w:author="Trinka" w:date="2022-03-07T14:41:19Z">
        <w:r>
          <w:rPr>
            <w:rFonts w:eastAsia="Cambria" w:cs="Times New Roman" w:ascii="Times New Roman" w:hAnsi="Times New Roman"/>
            <w:sz w:val="24"/>
            <w:szCs w:val="24"/>
          </w:rPr>
          <w:delText>,</w:delText>
        </w:r>
      </w:del>
      <w:r>
        <w:rPr>
          <w:rFonts w:eastAsia="Cambria" w:cs="Times New Roman" w:ascii="Times New Roman" w:hAnsi="Times New Roman"/>
          <w:sz w:val="24"/>
          <w:szCs w:val="24"/>
        </w:rPr>
        <w:t xml:space="preserve"> its associated factors </w:t>
      </w:r>
      <w:ins w:id="56" w:author="Trinka" w:date="2022-03-07T14:41:19Z">
        <w:r>
          <w:rPr>
            <w:rFonts w:eastAsia="Cambria" w:cs="Times New Roman" w:ascii="Times New Roman" w:hAnsi="Times New Roman"/>
            <w:sz w:val="24"/>
            <w:szCs w:val="24"/>
          </w:rPr>
          <w:t>and</w:t>
        </w:r>
      </w:ins>
      <w:del w:id="57" w:author="Trinka" w:date="2022-03-07T14:41:19Z">
        <w:r>
          <w:rPr>
            <w:rFonts w:eastAsia="Cambria" w:cs="Times New Roman" w:ascii="Times New Roman" w:hAnsi="Times New Roman"/>
            <w:sz w:val="24"/>
            <w:szCs w:val="24"/>
          </w:rPr>
          <w:delText>as well as</w:delText>
        </w:r>
      </w:del>
      <w:r>
        <w:rPr>
          <w:rFonts w:eastAsia="Cambria" w:cs="Times New Roman" w:ascii="Times New Roman" w:hAnsi="Times New Roman"/>
          <w:sz w:val="24"/>
          <w:szCs w:val="24"/>
        </w:rPr>
        <w:t xml:space="preserve"> to increase the awareness </w:t>
      </w:r>
      <w:ins w:id="58" w:author="Trinka" w:date="2022-03-07T14:41:19Z">
        <w:r>
          <w:rPr>
            <w:rFonts w:eastAsia="Cambria" w:cs="Times New Roman" w:ascii="Times New Roman" w:hAnsi="Times New Roman"/>
            <w:sz w:val="24"/>
            <w:szCs w:val="24"/>
          </w:rPr>
          <w:t>of</w:t>
        </w:r>
      </w:ins>
      <w:del w:id="59" w:author="Trinka" w:date="2022-03-07T14:41:19Z">
        <w:r>
          <w:rPr>
            <w:rFonts w:eastAsia="Cambria" w:cs="Times New Roman" w:ascii="Times New Roman" w:hAnsi="Times New Roman"/>
            <w:sz w:val="24"/>
            <w:szCs w:val="24"/>
          </w:rPr>
          <w:delText>on</w:delText>
        </w:r>
      </w:del>
      <w:r>
        <w:rPr>
          <w:rFonts w:eastAsia="Cambria" w:cs="Times New Roman" w:ascii="Times New Roman" w:hAnsi="Times New Roman"/>
          <w:sz w:val="24"/>
          <w:szCs w:val="24"/>
        </w:rPr>
        <w:t xml:space="preserve"> </w:t>
      </w:r>
      <w:ins w:id="60" w:author="Trinka" w:date="2022-03-07T14:41:19Z">
        <w:r>
          <w:rPr>
            <w:rFonts w:eastAsia="Cambria" w:cs="Times New Roman" w:ascii="Times New Roman" w:hAnsi="Times New Roman"/>
            <w:sz w:val="24"/>
            <w:szCs w:val="24"/>
          </w:rPr>
          <w:t>the importance of lifestyle</w:t>
        </w:r>
      </w:ins>
      <w:del w:id="61" w:author="Trinka" w:date="2022-03-07T14:41:19Z">
        <w:r>
          <w:rPr>
            <w:rFonts w:eastAsia="Cambria" w:cs="Times New Roman" w:ascii="Times New Roman" w:hAnsi="Times New Roman"/>
            <w:sz w:val="24"/>
            <w:szCs w:val="24"/>
          </w:rPr>
          <w:delText>importance of life style</w:delText>
        </w:r>
      </w:del>
      <w:r>
        <w:rPr>
          <w:rFonts w:eastAsia="Cambria" w:cs="Times New Roman" w:ascii="Times New Roman" w:hAnsi="Times New Roman"/>
          <w:sz w:val="24"/>
          <w:szCs w:val="24"/>
        </w:rPr>
        <w:t xml:space="preserve"> modifications among rural dwellers of south India. Studies targeting low socio-economic groups would provide an estimate of the future magnitude of the problem and assist in developing strategies for </w:t>
      </w:r>
      <w:ins w:id="62" w:author="Trinka" w:date="2022-03-07T14:41:19Z">
        <w:r>
          <w:rPr>
            <w:rFonts w:eastAsia="Cambria" w:cs="Times New Roman" w:ascii="Times New Roman" w:hAnsi="Times New Roman"/>
            <w:sz w:val="24"/>
            <w:szCs w:val="24"/>
          </w:rPr>
          <w:t>controlling</w:t>
        </w:r>
      </w:ins>
      <w:del w:id="63" w:author="Trinka" w:date="2022-03-07T14:41:19Z">
        <w:r>
          <w:rPr>
            <w:rFonts w:eastAsia="Cambria" w:cs="Times New Roman" w:ascii="Times New Roman" w:hAnsi="Times New Roman"/>
            <w:sz w:val="24"/>
            <w:szCs w:val="24"/>
          </w:rPr>
          <w:delText>control of</w:delText>
        </w:r>
      </w:del>
      <w:r>
        <w:rPr>
          <w:rFonts w:eastAsia="Cambria" w:cs="Times New Roman" w:ascii="Times New Roman" w:hAnsi="Times New Roman"/>
          <w:sz w:val="24"/>
          <w:szCs w:val="24"/>
        </w:rPr>
        <w:t xml:space="preserve"> hypertension and chronic kidney diseases (CKD).</w:t>
      </w:r>
    </w:p>
    <w:p>
      <w:pPr>
        <w:pStyle w:val="NoSpacing"/>
        <w:tabs>
          <w:tab w:val="left" w:pos="720" w:leader="none"/>
          <w:tab w:val="left" w:pos="1440" w:leader="none"/>
        </w:tabs>
        <w:bidi w:val="0"/>
        <w:spacing w:lineRule="auto" w:line="360" w:before="0" w:after="12"/>
        <w:jc w:val="both"/>
        <w:rPr>
          <w:rFonts w:ascii="Times New Roman" w:hAnsi="Times New Roman" w:eastAsia="Cambria" w:cs="Times New Roman"/>
          <w:sz w:val="24"/>
          <w:szCs w:val="24"/>
        </w:rPr>
      </w:pPr>
      <w:r>
        <w:rPr>
          <w:rFonts w:eastAsia="Cambria" w:cs="Times New Roman" w:ascii="Times New Roman" w:hAnsi="Times New Roman"/>
          <w:sz w:val="24"/>
          <w:szCs w:val="24"/>
        </w:rPr>
      </w:r>
    </w:p>
    <w:p>
      <w:pPr>
        <w:pStyle w:val="Normal"/>
        <w:tabs>
          <w:tab w:val="left" w:pos="720" w:leader="none"/>
          <w:tab w:val="left" w:pos="1440" w:leader="none"/>
        </w:tabs>
        <w:bidi w:val="0"/>
        <w:spacing w:lineRule="auto" w:line="360" w:before="0" w:after="12"/>
        <w:jc w:val="left"/>
        <w:rPr>
          <w:rFonts w:ascii="Times New Roman" w:hAnsi="Times New Roman" w:eastAsia="Cambria"/>
          <w:b/>
          <w:b/>
          <w:sz w:val="24"/>
          <w:szCs w:val="24"/>
          <w:lang w:val="en-US" w:eastAsia="en-US"/>
        </w:rPr>
      </w:pPr>
      <w:r>
        <w:rPr>
          <w:rFonts w:eastAsia="Cambria" w:ascii="Times New Roman" w:hAnsi="Times New Roman"/>
          <w:b/>
          <w:sz w:val="24"/>
          <w:szCs w:val="24"/>
          <w:lang w:val="en-US" w:eastAsia="en-US"/>
        </w:rPr>
        <w:t xml:space="preserve">1.1 </w:t>
        <w:tab/>
        <w:t xml:space="preserve">Present Study </w:t>
      </w:r>
    </w:p>
    <w:p>
      <w:pPr>
        <w:pStyle w:val="NoSpacing"/>
        <w:tabs>
          <w:tab w:val="left" w:pos="720" w:leader="none"/>
          <w:tab w:val="left" w:pos="1440" w:leader="none"/>
        </w:tabs>
        <w:bidi w:val="0"/>
        <w:spacing w:lineRule="auto" w:line="360" w:before="0" w:after="12"/>
        <w:jc w:val="both"/>
        <w:rPr>
          <w:rFonts w:ascii="Times New Roman" w:hAnsi="Times New Roman" w:cs="Times New Roman"/>
          <w:sz w:val="24"/>
          <w:szCs w:val="24"/>
        </w:rPr>
      </w:pPr>
      <w:r>
        <w:rPr>
          <w:rFonts w:cs="Times New Roman" w:ascii="Times New Roman" w:hAnsi="Times New Roman"/>
          <w:bCs/>
          <w:sz w:val="24"/>
          <w:szCs w:val="24"/>
        </w:rPr>
        <w:t xml:space="preserve">To estimate the prevalence of pre-hypertension and hypertension in a rural population from Kancheepuram district of Tamil Nadu, India </w:t>
      </w:r>
      <w:ins w:id="64" w:author="Trinka" w:date="2022-03-07T14:41:02Z">
        <w:r>
          <w:rPr>
            <w:rFonts w:cs="Times New Roman" w:ascii="Times New Roman" w:hAnsi="Times New Roman"/>
            <w:bCs/>
            <w:sz w:val="24"/>
            <w:szCs w:val="24"/>
          </w:rPr>
          <w:t>and</w:t>
        </w:r>
      </w:ins>
      <w:del w:id="65" w:author="Trinka" w:date="2022-03-07T14:41:02Z">
        <w:r>
          <w:rPr>
            <w:rFonts w:cs="Times New Roman" w:ascii="Times New Roman" w:hAnsi="Times New Roman"/>
            <w:bCs/>
            <w:sz w:val="24"/>
            <w:szCs w:val="24"/>
          </w:rPr>
          <w:delText>&amp;</w:delText>
        </w:r>
      </w:del>
      <w:r>
        <w:rPr>
          <w:rFonts w:cs="Times New Roman" w:ascii="Times New Roman" w:hAnsi="Times New Roman"/>
          <w:bCs/>
          <w:sz w:val="24"/>
          <w:szCs w:val="24"/>
        </w:rPr>
        <w:t xml:space="preserve"> their association with risk factors of chronic kidney </w:t>
      </w:r>
      <w:ins w:id="66" w:author="Trinka" w:date="2022-03-07T14:41:02Z">
        <w:r>
          <w:rPr>
            <w:rFonts w:cs="Times New Roman" w:ascii="Times New Roman" w:hAnsi="Times New Roman"/>
            <w:bCs/>
            <w:sz w:val="24"/>
            <w:szCs w:val="24"/>
          </w:rPr>
          <w:t>disease</w:t>
        </w:r>
      </w:ins>
      <w:del w:id="67" w:author="Trinka" w:date="2022-03-07T14:41:02Z">
        <w:r>
          <w:rPr>
            <w:rFonts w:cs="Times New Roman" w:ascii="Times New Roman" w:hAnsi="Times New Roman"/>
            <w:bCs/>
            <w:sz w:val="24"/>
            <w:szCs w:val="24"/>
          </w:rPr>
          <w:delText>diseases</w:delText>
        </w:r>
      </w:del>
      <w:r>
        <w:rPr>
          <w:rFonts w:cs="Times New Roman" w:ascii="Times New Roman" w:hAnsi="Times New Roman"/>
          <w:bCs/>
          <w:sz w:val="24"/>
          <w:szCs w:val="24"/>
        </w:rPr>
        <w:t xml:space="preserve"> (CKD)</w:t>
      </w:r>
    </w:p>
    <w:p>
      <w:pPr>
        <w:pStyle w:val="NoSpacing"/>
        <w:tabs>
          <w:tab w:val="left" w:pos="720" w:leader="none"/>
          <w:tab w:val="left" w:pos="1440" w:leader="none"/>
        </w:tabs>
        <w:bidi w:val="0"/>
        <w:spacing w:lineRule="auto" w:line="360" w:before="0" w:after="12"/>
        <w:jc w:val="both"/>
        <w:rPr>
          <w:rFonts w:ascii="Times New Roman" w:hAnsi="Times New Roman" w:cs="Times New Roman"/>
          <w:b/>
          <w:b/>
          <w:sz w:val="24"/>
          <w:szCs w:val="24"/>
        </w:rPr>
      </w:pPr>
      <w:r>
        <w:rPr>
          <w:rFonts w:cs="Times New Roman" w:ascii="Times New Roman" w:hAnsi="Times New Roman"/>
          <w:b/>
          <w:sz w:val="24"/>
          <w:szCs w:val="24"/>
        </w:rPr>
      </w:r>
    </w:p>
    <w:p>
      <w:pPr>
        <w:pStyle w:val="NoSpacing"/>
        <w:tabs>
          <w:tab w:val="left" w:pos="720" w:leader="none"/>
          <w:tab w:val="left" w:pos="1440" w:leader="none"/>
        </w:tabs>
        <w:bidi w:val="0"/>
        <w:spacing w:lineRule="auto" w:line="360" w:before="0" w:after="12"/>
        <w:jc w:val="both"/>
        <w:rPr>
          <w:rFonts w:ascii="Times New Roman" w:hAnsi="Times New Roman" w:cs="Times New Roman"/>
          <w:b/>
          <w:b/>
          <w:sz w:val="24"/>
          <w:szCs w:val="24"/>
        </w:rPr>
      </w:pPr>
      <w:r>
        <w:rPr>
          <w:rFonts w:cs="Times New Roman" w:ascii="Times New Roman" w:hAnsi="Times New Roman"/>
          <w:b/>
          <w:sz w:val="24"/>
          <w:szCs w:val="24"/>
        </w:rPr>
        <w:t xml:space="preserve">1.2 </w:t>
        <w:tab/>
        <w:t>Objectives</w:t>
      </w:r>
    </w:p>
    <w:p>
      <w:pPr>
        <w:pStyle w:val="NoSpacing"/>
        <w:tabs>
          <w:tab w:val="left" w:pos="720" w:leader="none"/>
          <w:tab w:val="left" w:pos="1440" w:leader="none"/>
        </w:tabs>
        <w:bidi w:val="0"/>
        <w:spacing w:lineRule="auto" w:line="360" w:before="0" w:after="12"/>
        <w:jc w:val="both"/>
        <w:rPr>
          <w:rFonts w:ascii="Times New Roman" w:hAnsi="Times New Roman" w:cs="Times New Roman"/>
          <w:sz w:val="24"/>
          <w:szCs w:val="24"/>
        </w:rPr>
      </w:pPr>
      <w:r>
        <w:rPr>
          <w:rFonts w:cs="Times New Roman" w:ascii="Times New Roman" w:hAnsi="Times New Roman"/>
          <w:sz w:val="24"/>
          <w:szCs w:val="24"/>
          <w:highlight w:val="yellow"/>
        </w:rPr>
        <w:t>Until recently</w:t>
      </w:r>
      <w:ins w:id="68" w:author="Trinka" w:date="2022-03-07T14:41:50Z">
        <w:r>
          <w:rPr>
            <w:rFonts w:cs="Times New Roman" w:ascii="Times New Roman" w:hAnsi="Times New Roman"/>
            <w:sz w:val="24"/>
            <w:szCs w:val="24"/>
            <w:highlight w:val="yellow"/>
          </w:rPr>
          <w:t>, hypertension</w:t>
        </w:r>
      </w:ins>
      <w:del w:id="69" w:author="Trinka" w:date="2022-03-07T14:41:50Z">
        <w:r>
          <w:rPr>
            <w:rFonts w:cs="Times New Roman" w:ascii="Times New Roman" w:hAnsi="Times New Roman"/>
            <w:sz w:val="24"/>
            <w:szCs w:val="24"/>
            <w:highlight w:val="yellow"/>
          </w:rPr>
          <w:delText xml:space="preserve"> hypertension</w:delText>
        </w:r>
      </w:del>
      <w:r>
        <w:rPr>
          <w:rFonts w:cs="Times New Roman" w:ascii="Times New Roman" w:hAnsi="Times New Roman"/>
          <w:sz w:val="24"/>
          <w:szCs w:val="24"/>
          <w:highlight w:val="yellow"/>
        </w:rPr>
        <w:t xml:space="preserve"> was considered </w:t>
      </w:r>
      <w:del w:id="70" w:author="Trinka" w:date="2022-03-07T14:41:50Z">
        <w:r>
          <w:rPr>
            <w:rFonts w:cs="Times New Roman" w:ascii="Times New Roman" w:hAnsi="Times New Roman"/>
            <w:sz w:val="24"/>
            <w:szCs w:val="24"/>
            <w:highlight w:val="yellow"/>
          </w:rPr>
          <w:delText>to be</w:delText>
        </w:r>
      </w:del>
      <w:r>
        <w:rPr>
          <w:rFonts w:cs="Times New Roman" w:ascii="Times New Roman" w:hAnsi="Times New Roman"/>
          <w:sz w:val="24"/>
          <w:szCs w:val="24"/>
          <w:highlight w:val="yellow"/>
        </w:rPr>
        <w:t xml:space="preserve"> one of the important public health </w:t>
      </w:r>
      <w:ins w:id="71" w:author="Trinka" w:date="2022-03-07T14:41:50Z">
        <w:r>
          <w:rPr>
            <w:rFonts w:cs="Times New Roman" w:ascii="Times New Roman" w:hAnsi="Times New Roman"/>
            <w:sz w:val="24"/>
            <w:szCs w:val="24"/>
            <w:highlight w:val="yellow"/>
          </w:rPr>
          <w:t>problem</w:t>
        </w:r>
      </w:ins>
      <w:del w:id="72" w:author="Trinka" w:date="2022-03-07T14:41:50Z">
        <w:r>
          <w:rPr>
            <w:rFonts w:cs="Times New Roman" w:ascii="Times New Roman" w:hAnsi="Times New Roman"/>
            <w:sz w:val="24"/>
            <w:szCs w:val="24"/>
            <w:highlight w:val="yellow"/>
          </w:rPr>
          <w:delText>problems</w:delText>
        </w:r>
      </w:del>
      <w:r>
        <w:rPr>
          <w:rFonts w:cs="Times New Roman" w:ascii="Times New Roman" w:hAnsi="Times New Roman"/>
          <w:sz w:val="24"/>
          <w:szCs w:val="24"/>
          <w:highlight w:val="yellow"/>
        </w:rPr>
        <w:t xml:space="preserve"> in the developed and industrialized countries only. In the developing countries, its impact was not fully felt due to </w:t>
      </w:r>
      <w:ins w:id="73" w:author="Trinka" w:date="2022-03-07T14:41:02Z">
        <w:r>
          <w:rPr>
            <w:rFonts w:cs="Times New Roman" w:ascii="Times New Roman" w:hAnsi="Times New Roman"/>
            <w:sz w:val="24"/>
            <w:szCs w:val="24"/>
            <w:highlight w:val="yellow"/>
          </w:rPr>
          <w:t>the presence</w:t>
        </w:r>
      </w:ins>
      <w:del w:id="74" w:author="Trinka" w:date="2022-03-07T14:41:02Z">
        <w:r>
          <w:rPr>
            <w:rFonts w:cs="Times New Roman" w:ascii="Times New Roman" w:hAnsi="Times New Roman"/>
            <w:sz w:val="24"/>
            <w:szCs w:val="24"/>
            <w:highlight w:val="yellow"/>
          </w:rPr>
          <w:delText>presence</w:delText>
        </w:r>
      </w:del>
      <w:r>
        <w:rPr>
          <w:rFonts w:cs="Times New Roman" w:ascii="Times New Roman" w:hAnsi="Times New Roman"/>
          <w:sz w:val="24"/>
          <w:szCs w:val="24"/>
          <w:highlight w:val="yellow"/>
        </w:rPr>
        <w:t xml:space="preserve"> of rampant communicable diseases. However</w:t>
      </w:r>
      <w:ins w:id="75" w:author="Trinka" w:date="2022-03-07T14:41:19Z">
        <w:r>
          <w:rPr>
            <w:rFonts w:cs="Times New Roman" w:ascii="Times New Roman" w:hAnsi="Times New Roman"/>
            <w:sz w:val="24"/>
            <w:szCs w:val="24"/>
            <w:highlight w:val="yellow"/>
          </w:rPr>
          <w:t>, with</w:t>
        </w:r>
      </w:ins>
      <w:del w:id="76" w:author="Trinka" w:date="2022-03-07T14:41:19Z">
        <w:r>
          <w:rPr>
            <w:rFonts w:cs="Times New Roman" w:ascii="Times New Roman" w:hAnsi="Times New Roman"/>
            <w:sz w:val="24"/>
            <w:szCs w:val="24"/>
            <w:highlight w:val="yellow"/>
          </w:rPr>
          <w:delText xml:space="preserve"> with</w:delText>
        </w:r>
      </w:del>
      <w:r>
        <w:rPr>
          <w:rFonts w:cs="Times New Roman" w:ascii="Times New Roman" w:hAnsi="Times New Roman"/>
          <w:sz w:val="24"/>
          <w:szCs w:val="24"/>
          <w:highlight w:val="yellow"/>
        </w:rPr>
        <w:t xml:space="preserve"> control </w:t>
      </w:r>
      <w:ins w:id="77" w:author="Trinka" w:date="2022-03-07T14:41:19Z">
        <w:r>
          <w:rPr>
            <w:rFonts w:cs="Times New Roman" w:ascii="Times New Roman" w:hAnsi="Times New Roman"/>
            <w:sz w:val="24"/>
            <w:szCs w:val="24"/>
            <w:highlight w:val="yellow"/>
          </w:rPr>
          <w:t>with</w:t>
        </w:r>
      </w:ins>
      <w:del w:id="78" w:author="Trinka" w:date="2022-03-07T14:41:19Z">
        <w:r>
          <w:rPr>
            <w:rFonts w:cs="Times New Roman" w:ascii="Times New Roman" w:hAnsi="Times New Roman"/>
            <w:sz w:val="24"/>
            <w:szCs w:val="24"/>
            <w:highlight w:val="yellow"/>
          </w:rPr>
          <w:delText>of</w:delText>
        </w:r>
      </w:del>
      <w:r>
        <w:rPr>
          <w:rFonts w:cs="Times New Roman" w:ascii="Times New Roman" w:hAnsi="Times New Roman"/>
          <w:sz w:val="24"/>
          <w:szCs w:val="24"/>
          <w:highlight w:val="yellow"/>
        </w:rPr>
        <w:t xml:space="preserve"> communicable disease and increased life expectancy with </w:t>
      </w:r>
      <w:ins w:id="79" w:author="Trinka" w:date="2022-03-07T14:41:19Z">
        <w:r>
          <w:rPr>
            <w:rFonts w:cs="Times New Roman" w:ascii="Times New Roman" w:hAnsi="Times New Roman"/>
            <w:sz w:val="24"/>
            <w:szCs w:val="24"/>
            <w:highlight w:val="yellow"/>
          </w:rPr>
          <w:t>lifestyle</w:t>
        </w:r>
      </w:ins>
      <w:del w:id="80" w:author="Trinka" w:date="2022-03-07T14:41:19Z">
        <w:r>
          <w:rPr>
            <w:rFonts w:cs="Times New Roman" w:ascii="Times New Roman" w:hAnsi="Times New Roman"/>
            <w:sz w:val="24"/>
            <w:szCs w:val="24"/>
            <w:highlight w:val="yellow"/>
          </w:rPr>
          <w:delText>life style</w:delText>
        </w:r>
      </w:del>
      <w:r>
        <w:rPr>
          <w:rFonts w:cs="Times New Roman" w:ascii="Times New Roman" w:hAnsi="Times New Roman"/>
          <w:sz w:val="24"/>
          <w:szCs w:val="24"/>
          <w:highlight w:val="yellow"/>
        </w:rPr>
        <w:t xml:space="preserve"> changes, hypertension is becoming one of the emerging problems with its implications for </w:t>
      </w:r>
      <w:ins w:id="81" w:author="Trinka" w:date="2022-03-07T14:41:19Z">
        <w:r>
          <w:rPr>
            <w:rFonts w:cs="Times New Roman" w:ascii="Times New Roman" w:hAnsi="Times New Roman"/>
            <w:sz w:val="24"/>
            <w:szCs w:val="24"/>
            <w:highlight w:val="yellow"/>
          </w:rPr>
          <w:t>the concomitant</w:t>
        </w:r>
      </w:ins>
      <w:del w:id="82" w:author="Trinka" w:date="2022-03-07T14:41:19Z">
        <w:r>
          <w:rPr>
            <w:rFonts w:cs="Times New Roman" w:ascii="Times New Roman" w:hAnsi="Times New Roman"/>
            <w:sz w:val="24"/>
            <w:szCs w:val="24"/>
            <w:highlight w:val="yellow"/>
          </w:rPr>
          <w:delText>concomitant</w:delText>
        </w:r>
      </w:del>
      <w:r>
        <w:rPr>
          <w:rFonts w:cs="Times New Roman" w:ascii="Times New Roman" w:hAnsi="Times New Roman"/>
          <w:sz w:val="24"/>
          <w:szCs w:val="24"/>
          <w:highlight w:val="yellow"/>
        </w:rPr>
        <w:t xml:space="preserve"> increase in </w:t>
      </w:r>
      <w:ins w:id="83" w:author="Trinka" w:date="2022-03-07T14:41:19Z">
        <w:r>
          <w:rPr>
            <w:rFonts w:cs="Times New Roman" w:ascii="Times New Roman" w:hAnsi="Times New Roman"/>
            <w:sz w:val="24"/>
            <w:szCs w:val="24"/>
            <w:highlight w:val="yellow"/>
          </w:rPr>
          <w:t>the risk</w:t>
        </w:r>
      </w:ins>
      <w:del w:id="84" w:author="Trinka" w:date="2022-03-07T14:41:19Z">
        <w:r>
          <w:rPr>
            <w:rFonts w:cs="Times New Roman" w:ascii="Times New Roman" w:hAnsi="Times New Roman"/>
            <w:sz w:val="24"/>
            <w:szCs w:val="24"/>
            <w:highlight w:val="yellow"/>
          </w:rPr>
          <w:delText>risk</w:delText>
        </w:r>
      </w:del>
      <w:r>
        <w:rPr>
          <w:rFonts w:cs="Times New Roman" w:ascii="Times New Roman" w:hAnsi="Times New Roman"/>
          <w:sz w:val="24"/>
          <w:szCs w:val="24"/>
          <w:highlight w:val="yellow"/>
        </w:rPr>
        <w:t xml:space="preserve"> of cardiovascular and renal disease</w:t>
      </w:r>
      <w:r>
        <w:rPr>
          <w:rFonts w:cs="Times New Roman" w:ascii="Times New Roman" w:hAnsi="Times New Roman"/>
          <w:sz w:val="24"/>
          <w:szCs w:val="24"/>
        </w:rPr>
        <w:t xml:space="preserve">. </w:t>
      </w:r>
    </w:p>
    <w:p>
      <w:pPr>
        <w:pStyle w:val="NoSpacing"/>
        <w:tabs>
          <w:tab w:val="left" w:pos="720" w:leader="none"/>
          <w:tab w:val="left" w:pos="1440" w:leader="none"/>
        </w:tabs>
        <w:bidi w:val="0"/>
        <w:spacing w:lineRule="auto" w:line="360" w:before="0" w:after="12"/>
        <w:jc w:val="both"/>
        <w:rPr>
          <w:rFonts w:ascii="Times New Roman" w:hAnsi="Times New Roman" w:cs="Times New Roman"/>
          <w:sz w:val="24"/>
          <w:szCs w:val="24"/>
        </w:rPr>
      </w:pPr>
      <w:r>
        <w:rPr>
          <w:rFonts w:cs="Times New Roman" w:ascii="Times New Roman" w:hAnsi="Times New Roman"/>
          <w:sz w:val="24"/>
          <w:szCs w:val="24"/>
        </w:rPr>
      </w:r>
    </w:p>
    <w:p>
      <w:pPr>
        <w:pStyle w:val="NoSpacing"/>
        <w:tabs>
          <w:tab w:val="left" w:pos="720" w:leader="none"/>
          <w:tab w:val="left" w:pos="1440" w:leader="none"/>
        </w:tabs>
        <w:bidi w:val="0"/>
        <w:spacing w:lineRule="auto" w:line="360" w:before="0" w:after="12"/>
        <w:jc w:val="both"/>
        <w:rPr>
          <w:rFonts w:ascii="Times New Roman" w:hAnsi="Times New Roman" w:cs="Times New Roman"/>
          <w:b/>
          <w:b/>
          <w:sz w:val="24"/>
          <w:szCs w:val="24"/>
        </w:rPr>
      </w:pPr>
      <w:r>
        <w:rPr>
          <w:rFonts w:cs="Times New Roman" w:ascii="Times New Roman" w:hAnsi="Times New Roman"/>
          <w:b/>
          <w:sz w:val="24"/>
          <w:szCs w:val="24"/>
        </w:rPr>
        <w:t xml:space="preserve">1.3 </w:t>
        <w:tab/>
        <w:t>Specific Objectives</w:t>
      </w:r>
    </w:p>
    <w:p>
      <w:pPr>
        <w:pStyle w:val="NoSpacing"/>
        <w:numPr>
          <w:ilvl w:val="0"/>
          <w:numId w:val="2"/>
        </w:numPr>
        <w:tabs>
          <w:tab w:val="left" w:pos="720" w:leader="none"/>
          <w:tab w:val="left" w:pos="1440" w:leader="none"/>
        </w:tabs>
        <w:bidi w:val="0"/>
        <w:spacing w:lineRule="auto" w:line="360" w:before="0" w:after="12"/>
        <w:jc w:val="both"/>
        <w:rPr>
          <w:rFonts w:ascii="Times New Roman" w:hAnsi="Times New Roman" w:cs="Times New Roman"/>
          <w:sz w:val="24"/>
          <w:szCs w:val="24"/>
        </w:rPr>
      </w:pPr>
      <w:r>
        <w:rPr>
          <w:rFonts w:cs="Times New Roman" w:ascii="Times New Roman" w:hAnsi="Times New Roman"/>
          <w:sz w:val="24"/>
          <w:szCs w:val="24"/>
        </w:rPr>
        <w:t xml:space="preserve">To estimate the prevalence of </w:t>
      </w:r>
      <w:ins w:id="85" w:author="Trinka" w:date="2022-03-07T14:41:19Z">
        <w:r>
          <w:rPr>
            <w:rFonts w:cs="Times New Roman" w:ascii="Times New Roman" w:hAnsi="Times New Roman"/>
            <w:sz w:val="24"/>
            <w:szCs w:val="24"/>
          </w:rPr>
          <w:t>pre-</w:t>
        </w:r>
      </w:ins>
      <w:del w:id="86" w:author="Trinka" w:date="2022-03-07T14:41:19Z">
        <w:r>
          <w:rPr>
            <w:rFonts w:cs="Times New Roman" w:ascii="Times New Roman" w:hAnsi="Times New Roman"/>
            <w:sz w:val="24"/>
            <w:szCs w:val="24"/>
          </w:rPr>
          <w:delText>pre-hypertension</w:delText>
        </w:r>
      </w:del>
      <w:r>
        <w:rPr>
          <w:rFonts w:cs="Times New Roman" w:ascii="Times New Roman" w:hAnsi="Times New Roman"/>
          <w:sz w:val="24"/>
          <w:szCs w:val="24"/>
        </w:rPr>
        <w:t xml:space="preserve"> and hypertension in a rural population from Kancheepuram district of Tamil Nadu. </w:t>
      </w:r>
    </w:p>
    <w:p>
      <w:pPr>
        <w:pStyle w:val="NoSpacing"/>
        <w:numPr>
          <w:ilvl w:val="0"/>
          <w:numId w:val="2"/>
        </w:numPr>
        <w:tabs>
          <w:tab w:val="left" w:pos="720" w:leader="none"/>
          <w:tab w:val="left" w:pos="1440" w:leader="none"/>
        </w:tabs>
        <w:bidi w:val="0"/>
        <w:spacing w:lineRule="auto" w:line="360" w:before="0" w:after="12"/>
        <w:jc w:val="both"/>
        <w:rPr>
          <w:rFonts w:ascii="Times New Roman" w:hAnsi="Times New Roman" w:cs="Times New Roman"/>
          <w:sz w:val="24"/>
          <w:szCs w:val="24"/>
        </w:rPr>
      </w:pPr>
      <w:r>
        <w:rPr>
          <w:rFonts w:cs="Times New Roman" w:ascii="Times New Roman" w:hAnsi="Times New Roman"/>
          <w:sz w:val="24"/>
          <w:szCs w:val="24"/>
        </w:rPr>
        <w:t xml:space="preserve">To investigate the association of study variables such as age, gender, BMI, waist hip ratio, family history, intake of salts, smoking, alcohol intake, education, </w:t>
      </w:r>
      <w:ins w:id="87" w:author="Trinka" w:date="2022-03-07T14:41:19Z">
        <w:r>
          <w:rPr>
            <w:rFonts w:cs="Times New Roman" w:ascii="Times New Roman" w:hAnsi="Times New Roman"/>
            <w:sz w:val="24"/>
            <w:szCs w:val="24"/>
          </w:rPr>
          <w:t>and social</w:t>
        </w:r>
      </w:ins>
      <w:del w:id="88" w:author="Trinka" w:date="2022-03-07T14:41:19Z">
        <w:r>
          <w:rPr>
            <w:rFonts w:cs="Times New Roman" w:ascii="Times New Roman" w:hAnsi="Times New Roman"/>
            <w:sz w:val="24"/>
            <w:szCs w:val="24"/>
          </w:rPr>
          <w:delText>social</w:delText>
        </w:r>
      </w:del>
      <w:r>
        <w:rPr>
          <w:rFonts w:cs="Times New Roman" w:ascii="Times New Roman" w:hAnsi="Times New Roman"/>
          <w:sz w:val="24"/>
          <w:szCs w:val="24"/>
        </w:rPr>
        <w:t xml:space="preserve"> and economic status with the development of </w:t>
      </w:r>
      <w:ins w:id="89" w:author="Trinka" w:date="2022-03-07T14:41:19Z">
        <w:r>
          <w:rPr>
            <w:rFonts w:cs="Times New Roman" w:ascii="Times New Roman" w:hAnsi="Times New Roman"/>
            <w:sz w:val="24"/>
            <w:szCs w:val="24"/>
          </w:rPr>
          <w:t>pre-</w:t>
        </w:r>
      </w:ins>
      <w:del w:id="90" w:author="Trinka" w:date="2022-03-07T14:41:19Z">
        <w:r>
          <w:rPr>
            <w:rFonts w:cs="Times New Roman" w:ascii="Times New Roman" w:hAnsi="Times New Roman"/>
            <w:sz w:val="24"/>
            <w:szCs w:val="24"/>
          </w:rPr>
          <w:delText>pre-hypertension</w:delText>
        </w:r>
      </w:del>
      <w:r>
        <w:rPr>
          <w:rFonts w:cs="Times New Roman" w:ascii="Times New Roman" w:hAnsi="Times New Roman"/>
          <w:sz w:val="24"/>
          <w:szCs w:val="24"/>
        </w:rPr>
        <w:t xml:space="preserve"> and hypertension in the study population. </w:t>
      </w:r>
    </w:p>
    <w:p>
      <w:pPr>
        <w:pStyle w:val="NoSpacing"/>
        <w:numPr>
          <w:ilvl w:val="0"/>
          <w:numId w:val="2"/>
        </w:numPr>
        <w:tabs>
          <w:tab w:val="left" w:pos="720" w:leader="none"/>
          <w:tab w:val="left" w:pos="1440" w:leader="none"/>
        </w:tabs>
        <w:bidi w:val="0"/>
        <w:spacing w:lineRule="auto" w:line="360" w:before="0" w:after="12"/>
        <w:jc w:val="both"/>
        <w:rPr>
          <w:rFonts w:ascii="Times New Roman" w:hAnsi="Times New Roman" w:cs="Times New Roman"/>
          <w:sz w:val="24"/>
          <w:szCs w:val="24"/>
        </w:rPr>
      </w:pPr>
      <w:r>
        <w:rPr>
          <w:rFonts w:cs="Times New Roman" w:ascii="Times New Roman" w:hAnsi="Times New Roman"/>
          <w:sz w:val="24"/>
          <w:szCs w:val="24"/>
        </w:rPr>
        <w:t xml:space="preserve">To determine the level of serum electrolytes </w:t>
      </w:r>
      <w:ins w:id="91" w:author="Trinka" w:date="2022-03-07T14:41:19Z">
        <w:r>
          <w:rPr>
            <w:rFonts w:cs="Times New Roman" w:ascii="Times New Roman" w:hAnsi="Times New Roman"/>
            <w:sz w:val="24"/>
            <w:szCs w:val="24"/>
          </w:rPr>
          <w:t>and</w:t>
        </w:r>
      </w:ins>
      <w:del w:id="92" w:author="Trinka" w:date="2022-03-07T14:41:19Z">
        <w:r>
          <w:rPr>
            <w:rFonts w:cs="Times New Roman" w:ascii="Times New Roman" w:hAnsi="Times New Roman"/>
            <w:sz w:val="24"/>
            <w:szCs w:val="24"/>
          </w:rPr>
          <w:delText>as well as</w:delText>
        </w:r>
      </w:del>
      <w:r>
        <w:rPr>
          <w:rFonts w:cs="Times New Roman" w:ascii="Times New Roman" w:hAnsi="Times New Roman"/>
          <w:sz w:val="24"/>
          <w:szCs w:val="24"/>
        </w:rPr>
        <w:t xml:space="preserve"> the status of serum urea, uric acid, creatinine, glucose, triglycerides, cholesterol, HDL</w:t>
      </w:r>
      <w:ins w:id="93" w:author="Trinka" w:date="2022-03-07T14:41:19Z">
        <w:r>
          <w:rPr>
            <w:rFonts w:cs="Times New Roman" w:ascii="Times New Roman" w:hAnsi="Times New Roman"/>
            <w:sz w:val="24"/>
            <w:szCs w:val="24"/>
          </w:rPr>
          <w:t>, and</w:t>
        </w:r>
      </w:ins>
      <w:del w:id="94" w:author="Trinka" w:date="2022-03-07T14:41:19Z">
        <w:r>
          <w:rPr>
            <w:rFonts w:cs="Times New Roman" w:ascii="Times New Roman" w:hAnsi="Times New Roman"/>
            <w:sz w:val="24"/>
            <w:szCs w:val="24"/>
          </w:rPr>
          <w:delText xml:space="preserve"> and  </w:delText>
        </w:r>
      </w:del>
      <w:r>
        <w:rPr>
          <w:rFonts w:cs="Times New Roman" w:ascii="Times New Roman" w:hAnsi="Times New Roman"/>
          <w:sz w:val="24"/>
          <w:szCs w:val="24"/>
        </w:rPr>
        <w:t xml:space="preserve">LDL in the study population of </w:t>
      </w:r>
      <w:ins w:id="95" w:author="Trinka" w:date="2022-03-07T14:41:19Z">
        <w:r>
          <w:rPr>
            <w:rFonts w:cs="Times New Roman" w:ascii="Times New Roman" w:hAnsi="Times New Roman"/>
            <w:sz w:val="24"/>
            <w:szCs w:val="24"/>
          </w:rPr>
          <w:t>pre-</w:t>
        </w:r>
      </w:ins>
      <w:del w:id="96" w:author="Trinka" w:date="2022-03-07T14:41:19Z">
        <w:r>
          <w:rPr>
            <w:rFonts w:cs="Times New Roman" w:ascii="Times New Roman" w:hAnsi="Times New Roman"/>
            <w:sz w:val="24"/>
            <w:szCs w:val="24"/>
          </w:rPr>
          <w:delText>pre-hypertensive</w:delText>
        </w:r>
      </w:del>
      <w:r>
        <w:rPr>
          <w:rFonts w:cs="Times New Roman" w:ascii="Times New Roman" w:hAnsi="Times New Roman"/>
          <w:sz w:val="24"/>
          <w:szCs w:val="24"/>
        </w:rPr>
        <w:t xml:space="preserve"> and hypertensive patients. </w:t>
      </w:r>
    </w:p>
    <w:p>
      <w:pPr>
        <w:pStyle w:val="NoSpacing"/>
        <w:numPr>
          <w:ilvl w:val="0"/>
          <w:numId w:val="2"/>
        </w:numPr>
        <w:tabs>
          <w:tab w:val="left" w:pos="720" w:leader="none"/>
          <w:tab w:val="left" w:pos="1440" w:leader="none"/>
        </w:tabs>
        <w:bidi w:val="0"/>
        <w:spacing w:lineRule="auto" w:line="360" w:before="0" w:after="12"/>
        <w:jc w:val="both"/>
        <w:rPr>
          <w:rFonts w:ascii="Times New Roman" w:hAnsi="Times New Roman" w:cs="Times New Roman"/>
          <w:sz w:val="24"/>
          <w:szCs w:val="24"/>
        </w:rPr>
      </w:pPr>
      <w:r>
        <w:rPr>
          <w:rFonts w:cs="Times New Roman" w:ascii="Times New Roman" w:hAnsi="Times New Roman"/>
          <w:sz w:val="24"/>
          <w:szCs w:val="24"/>
        </w:rPr>
        <w:t xml:space="preserve">To screen and identify polymorphic or mutational changes at the homocysteine gene loci and its association as a risk factor for chronic kidney diseases in the study population of </w:t>
      </w:r>
      <w:ins w:id="97" w:author="Trinka" w:date="2022-03-07T14:41:02Z">
        <w:r>
          <w:rPr>
            <w:rFonts w:cs="Times New Roman" w:ascii="Times New Roman" w:hAnsi="Times New Roman"/>
            <w:sz w:val="24"/>
            <w:szCs w:val="24"/>
          </w:rPr>
          <w:t>pre-</w:t>
        </w:r>
      </w:ins>
      <w:del w:id="98" w:author="Trinka" w:date="2022-03-07T14:41:02Z">
        <w:r>
          <w:rPr>
            <w:rFonts w:cs="Times New Roman" w:ascii="Times New Roman" w:hAnsi="Times New Roman"/>
            <w:sz w:val="24"/>
            <w:szCs w:val="24"/>
          </w:rPr>
          <w:delText>pre-hypertensive</w:delText>
        </w:r>
      </w:del>
      <w:r>
        <w:rPr>
          <w:rFonts w:cs="Times New Roman" w:ascii="Times New Roman" w:hAnsi="Times New Roman"/>
          <w:sz w:val="24"/>
          <w:szCs w:val="24"/>
        </w:rPr>
        <w:t xml:space="preserve"> and hypertensive patients by PCR-SSCP-RFLP </w:t>
      </w:r>
    </w:p>
    <w:p>
      <w:pPr>
        <w:sectPr>
          <w:headerReference w:type="default" r:id="rId3"/>
          <w:headerReference w:type="first" r:id="rId4"/>
          <w:footerReference w:type="default" r:id="rId5"/>
          <w:footerReference w:type="first" r:id="rId6"/>
          <w:type w:val="nextPage"/>
          <w:pgSz w:w="11906" w:h="16838"/>
          <w:pgMar w:left="1440" w:right="1440" w:header="708" w:top="1440" w:footer="144" w:bottom="1440" w:gutter="0"/>
          <w:pgNumType w:fmt="decimal"/>
          <w:formProt w:val="false"/>
          <w:titlePg/>
          <w:textDirection w:val="lrTb"/>
          <w:docGrid w:type="default" w:linePitch="360" w:charSpace="0"/>
        </w:sectPr>
        <w:pStyle w:val="NoSpacing"/>
        <w:numPr>
          <w:ilvl w:val="0"/>
          <w:numId w:val="2"/>
        </w:numPr>
        <w:tabs>
          <w:tab w:val="left" w:pos="720" w:leader="none"/>
          <w:tab w:val="left" w:pos="1440" w:leader="none"/>
        </w:tabs>
        <w:bidi w:val="0"/>
        <w:spacing w:lineRule="auto" w:line="360" w:before="0" w:after="12"/>
        <w:jc w:val="both"/>
        <w:rPr>
          <w:rFonts w:ascii="Times New Roman" w:hAnsi="Times New Roman" w:cs="Times New Roman"/>
          <w:sz w:val="24"/>
          <w:szCs w:val="24"/>
        </w:rPr>
      </w:pPr>
      <w:r>
        <w:rPr>
          <w:rFonts w:eastAsia="Times New Roman" w:cs="Times New Roman" w:ascii="Times New Roman" w:hAnsi="Times New Roman"/>
          <w:sz w:val="24"/>
          <w:szCs w:val="24"/>
        </w:rPr>
        <w:t>To reduce the incidence of hypertensive diseases through appropriate health awareness and individual health-care interventions.</w:t>
      </w:r>
    </w:p>
    <w:p>
      <w:pPr>
        <w:pStyle w:val="Normal"/>
        <w:suppressAutoHyphens w:val="true"/>
        <w:bidi w:val="0"/>
        <w:spacing w:lineRule="auto" w:line="240" w:before="0" w:after="0"/>
        <w:jc w:val="left"/>
        <w:rPr>
          <w:rFonts w:ascii="Arial" w:hAnsi="Arial" w:eastAsia="Noto Sans CJK SC" w:cs="Arial"/>
          <w:kern w:val="2"/>
          <w:sz w:val="20"/>
          <w:szCs w:val="20"/>
          <w:lang w:val="en" w:eastAsia="en" w:bidi="hi-IN"/>
        </w:rPr>
      </w:pPr>
      <w:r>
        <w:rPr>
          <w:rFonts w:eastAsia="Noto Sans CJK SC" w:cs="Arial" w:ascii="Arial" w:hAnsi="Arial"/>
          <w:kern w:val="2"/>
          <w:sz w:val="20"/>
          <w:szCs w:val="20"/>
          <w:lang w:val="en" w:eastAsia="en" w:bidi="hi-IN"/>
        </w:rPr>
        <w:drawing>
          <wp:anchor behindDoc="0" distT="0" distB="6350" distL="0" distR="0" simplePos="0" locked="0" layoutInCell="1" allowOverlap="1" relativeHeight="9">
            <wp:simplePos x="0" y="0"/>
            <wp:positionH relativeFrom="column">
              <wp:posOffset>-215900</wp:posOffset>
            </wp:positionH>
            <wp:positionV relativeFrom="paragraph">
              <wp:posOffset>-3175</wp:posOffset>
            </wp:positionV>
            <wp:extent cx="1889125" cy="698500"/>
            <wp:effectExtent l="0" t="0" r="0" b="0"/>
            <wp:wrapSquare wrapText="largest"/>
            <wp:docPr id="6" name="Image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A picture containing table&#10;&#10;Description automatically generated"/>
                    <pic:cNvPicPr>
                      <a:picLocks noChangeAspect="1" noChangeArrowheads="1"/>
                    </pic:cNvPicPr>
                  </pic:nvPicPr>
                  <pic:blipFill>
                    <a:blip r:embed="rId7"/>
                    <a:srcRect l="0" t="0" r="0" b="27545"/>
                    <a:stretch>
                      <a:fillRect/>
                    </a:stretch>
                  </pic:blipFill>
                  <pic:spPr bwMode="auto">
                    <a:xfrm>
                      <a:off x="0" y="0"/>
                      <a:ext cx="1889125" cy="698500"/>
                    </a:xfrm>
                    <a:prstGeom prst="rect">
                      <a:avLst/>
                    </a:prstGeom>
                  </pic:spPr>
                </pic:pic>
              </a:graphicData>
            </a:graphic>
          </wp:anchor>
        </w:drawing>
      </w:r>
    </w:p>
    <w:p>
      <w:pPr>
        <w:pStyle w:val="Normal"/>
        <w:suppressAutoHyphens w:val="true"/>
        <w:bidi w:val="0"/>
        <w:spacing w:lineRule="auto" w:line="240" w:before="0" w:after="0"/>
        <w:jc w:val="left"/>
        <w:rPr>
          <w:rFonts w:ascii="Arial" w:hAnsi="Arial" w:eastAsia="Noto Sans CJK SC" w:cs="Arial"/>
          <w:kern w:val="2"/>
          <w:sz w:val="20"/>
          <w:szCs w:val="20"/>
          <w:lang w:val="en" w:eastAsia="en" w:bidi="hi-IN"/>
        </w:rPr>
      </w:pPr>
      <w:r>
        <w:rPr>
          <w:rFonts w:eastAsia="Noto Sans CJK SC" w:cs="Arial" w:ascii="Arial" w:hAnsi="Arial"/>
          <w:kern w:val="2"/>
          <w:sz w:val="20"/>
          <w:szCs w:val="20"/>
          <w:lang w:val="en" w:eastAsia="en" w:bidi="hi-IN"/>
        </w:rPr>
      </w:r>
    </w:p>
    <w:p>
      <w:pPr>
        <w:pStyle w:val="Normal"/>
        <w:suppressAutoHyphens w:val="true"/>
        <w:bidi w:val="0"/>
        <w:spacing w:lineRule="auto" w:line="240" w:before="0" w:after="0"/>
        <w:jc w:val="left"/>
        <w:rPr>
          <w:rFonts w:ascii="Arial" w:hAnsi="Arial" w:eastAsia="Noto Sans CJK SC" w:cs="Arial"/>
          <w:kern w:val="2"/>
          <w:sz w:val="20"/>
          <w:szCs w:val="20"/>
          <w:lang w:val="en" w:eastAsia="en" w:bidi="hi-IN"/>
        </w:rPr>
      </w:pPr>
      <w:r>
        <w:rPr>
          <w:rFonts w:eastAsia="Noto Sans CJK SC" w:cs="Arial" w:ascii="Arial" w:hAnsi="Arial"/>
          <w:kern w:val="2"/>
          <w:sz w:val="20"/>
          <w:szCs w:val="20"/>
          <w:lang w:val="en" w:eastAsia="en" w:bidi="hi-IN"/>
        </w:rPr>
      </w:r>
    </w:p>
    <w:p>
      <w:pPr>
        <w:pStyle w:val="Normal"/>
        <w:suppressAutoHyphens w:val="true"/>
        <w:bidi w:val="0"/>
        <w:spacing w:lineRule="auto" w:line="240" w:before="0" w:after="0"/>
        <w:jc w:val="left"/>
        <w:rPr>
          <w:rFonts w:ascii="Arial" w:hAnsi="Arial" w:eastAsia="Noto Sans CJK SC" w:cs="Arial"/>
          <w:kern w:val="2"/>
          <w:sz w:val="20"/>
          <w:szCs w:val="20"/>
          <w:lang w:val="en" w:eastAsia="en" w:bidi="hi-IN"/>
        </w:rPr>
      </w:pPr>
      <w:r>
        <w:rPr>
          <w:rFonts w:eastAsia="Noto Sans CJK SC" w:cs="Arial" w:ascii="Arial" w:hAnsi="Arial"/>
          <w:kern w:val="2"/>
          <w:sz w:val="20"/>
          <w:szCs w:val="20"/>
          <w:lang w:val="en" w:eastAsia="en" w:bidi="hi-IN"/>
        </w:rPr>
      </w:r>
    </w:p>
    <w:p>
      <w:pPr>
        <w:pStyle w:val="Normal"/>
        <w:suppressAutoHyphens w:val="true"/>
        <w:bidi w:val="0"/>
        <w:spacing w:lineRule="auto" w:line="240" w:before="0" w:after="0"/>
        <w:jc w:val="left"/>
        <w:rPr>
          <w:rFonts w:ascii="Arial" w:hAnsi="Arial" w:eastAsia="Noto Sans CJK SC" w:cs="Arial"/>
          <w:b/>
          <w:b/>
          <w:kern w:val="2"/>
          <w:sz w:val="20"/>
          <w:szCs w:val="20"/>
          <w:lang w:val="en" w:eastAsia="en" w:bidi="hi-IN"/>
        </w:rPr>
      </w:pPr>
      <w:r>
        <w:rPr>
          <w:rFonts w:eastAsia="Noto Sans CJK SC" w:cs="Arial" w:ascii="Arial" w:hAnsi="Arial"/>
          <w:b/>
          <w:kern w:val="2"/>
          <w:sz w:val="20"/>
          <w:szCs w:val="20"/>
          <w:lang w:val="en" w:eastAsia="en" w:bidi="hi-IN"/>
        </w:rPr>
        <w:t xml:space="preserve">       </w:t>
      </w:r>
    </w:p>
    <w:p>
      <w:pPr>
        <w:pStyle w:val="Normal"/>
        <w:suppressAutoHyphens w:val="true"/>
        <w:bidi w:val="0"/>
        <w:spacing w:lineRule="auto" w:line="240" w:before="0" w:after="0"/>
        <w:ind w:left="2880" w:firstLine="720"/>
        <w:jc w:val="left"/>
        <w:rPr>
          <w:rFonts w:ascii="Arial" w:hAnsi="Arial" w:eastAsia="Noto Sans CJK SC" w:cs="Arial"/>
          <w:b/>
          <w:b/>
          <w:i/>
          <w:i/>
          <w:color w:val="A6A6A6" w:themeColor="background1" w:themeShade="a6"/>
          <w:kern w:val="2"/>
          <w:sz w:val="24"/>
          <w:szCs w:val="24"/>
          <w:lang w:val="en" w:eastAsia="en" w:bidi="hi-IN"/>
        </w:rPr>
      </w:pPr>
      <w:r>
        <w:rPr>
          <w:rFonts w:eastAsia="Noto Sans CJK SC" w:cs="Arial" w:ascii="Arial" w:hAnsi="Arial"/>
          <w:b/>
          <w:kern w:val="2"/>
          <w:sz w:val="24"/>
          <w:szCs w:val="24"/>
          <w:lang w:val="en" w:eastAsia="en" w:bidi="hi-IN"/>
        </w:rPr>
        <w:t>REVISION SUMMARY</w:t>
        <w:br/>
      </w:r>
    </w:p>
    <w:p>
      <w:pPr>
        <w:pStyle w:val="Normal"/>
        <w:suppressAutoHyphens w:val="true"/>
        <w:bidi w:val="0"/>
        <w:spacing w:lineRule="auto" w:line="240" w:before="0" w:after="0"/>
        <w:jc w:val="left"/>
        <w:rPr>
          <w:rFonts w:ascii="Arial" w:hAnsi="Arial" w:eastAsia="Noto Sans CJK SC" w:cs="Arial"/>
          <w:kern w:val="2"/>
          <w:sz w:val="20"/>
          <w:szCs w:val="20"/>
          <w:lang w:val="en" w:eastAsia="en" w:bidi="hi-IN"/>
        </w:rPr>
      </w:pPr>
      <w:r>
        <w:rPr>
          <w:rFonts w:eastAsia="Noto Sans CJK SC" w:cs="Arial" w:ascii="Arial" w:hAnsi="Arial"/>
          <w:kern w:val="2"/>
          <w:sz w:val="20"/>
          <w:szCs w:val="20"/>
          <w:lang w:val="en" w:eastAsia="en" w:bidi="hi-IN"/>
        </w:rPr>
        <w:t>File name: Trinka AI- Sample File.docx</w:t>
      </w:r>
    </w:p>
    <w:p>
      <w:pPr>
        <w:pStyle w:val="Normal"/>
        <w:suppressAutoHyphens w:val="true"/>
        <w:bidi w:val="0"/>
        <w:spacing w:lineRule="auto" w:line="240" w:before="0" w:after="0"/>
        <w:jc w:val="left"/>
        <w:rPr>
          <w:rFonts w:ascii="Arial" w:hAnsi="Arial" w:eastAsia="Noto Sans CJK SC" w:cs="Arial"/>
          <w:i/>
          <w:i/>
          <w:color w:val="A6A6A6" w:themeColor="background1" w:themeShade="a6"/>
          <w:kern w:val="2"/>
          <w:sz w:val="20"/>
          <w:szCs w:val="20"/>
          <w:lang w:val="en" w:eastAsia="en" w:bidi="hi-IN"/>
        </w:rPr>
      </w:pPr>
      <w:r>
        <w:rPr>
          <w:rFonts w:eastAsia="Noto Sans CJK SC" w:cs="Arial" w:ascii="Arial" w:hAnsi="Arial"/>
          <w:i/>
          <w:color w:val="A6A6A6" w:themeColor="background1" w:themeShade="a6"/>
          <w:kern w:val="2"/>
          <w:sz w:val="20"/>
          <w:szCs w:val="20"/>
          <w:lang w:val="en" w:eastAsia="en" w:bidi="hi-IN"/>
        </w:rPr>
      </w:r>
    </w:p>
    <w:p>
      <w:pPr>
        <w:pStyle w:val="Normal"/>
        <w:suppressAutoHyphens w:val="true"/>
        <w:bidi w:val="0"/>
        <w:spacing w:lineRule="auto" w:line="240" w:before="0" w:after="0"/>
        <w:jc w:val="left"/>
        <w:rPr>
          <w:rFonts w:ascii="Arial" w:hAnsi="Arial" w:eastAsia="Noto Sans CJK SC" w:cs="Arial"/>
          <w:color w:val="000000"/>
          <w:kern w:val="2"/>
          <w:sz w:val="20"/>
          <w:szCs w:val="20"/>
          <w:lang w:val="en" w:eastAsia="en" w:bidi="hi-IN"/>
        </w:rPr>
      </w:pPr>
      <w:r>
        <w:rPr>
          <w:rFonts w:eastAsia="Noto Sans CJK SC" w:cs="Arial" w:ascii="Arial" w:hAnsi="Arial"/>
          <w:color w:val="000000"/>
          <w:kern w:val="2"/>
          <w:sz w:val="20"/>
          <w:szCs w:val="20"/>
          <w:lang w:val="en" w:eastAsia="en" w:bidi="hi-IN"/>
        </w:rPr>
        <w:t>Trinka scanned and edited your text for language errors and identified the areas of improvement. Here are the details.</w:t>
      </w:r>
    </w:p>
    <w:p>
      <w:pPr>
        <w:pStyle w:val="Normal"/>
        <w:suppressAutoHyphens w:val="true"/>
        <w:bidi w:val="0"/>
        <w:spacing w:lineRule="auto" w:line="240" w:before="0" w:after="0"/>
        <w:jc w:val="left"/>
        <w:rPr>
          <w:rFonts w:ascii="Arial" w:hAnsi="Arial" w:eastAsia="Noto Sans CJK SC" w:cs="Arial"/>
          <w:color w:val="000000"/>
          <w:kern w:val="2"/>
          <w:sz w:val="20"/>
          <w:szCs w:val="20"/>
          <w:lang w:val="en" w:eastAsia="en" w:bidi="hi-IN"/>
        </w:rPr>
      </w:pPr>
      <w:r>
        <w:rPr>
          <w:rFonts w:eastAsia="Noto Sans CJK SC" w:cs="Arial" w:ascii="Arial" w:hAnsi="Arial"/>
          <w:color w:val="000000"/>
          <w:kern w:val="2"/>
          <w:sz w:val="20"/>
          <w:szCs w:val="20"/>
          <w:lang w:val="en" w:eastAsia="en" w:bidi="hi-IN"/>
        </w:rPr>
      </w:r>
    </w:p>
    <w:p>
      <w:pPr>
        <w:pStyle w:val="Normal"/>
        <w:suppressAutoHyphens w:val="true"/>
        <w:bidi w:val="0"/>
        <w:spacing w:lineRule="auto" w:line="240" w:before="0" w:after="0"/>
        <w:jc w:val="left"/>
        <w:rPr>
          <w:rFonts w:ascii="Calibri" w:hAnsi="Calibri" w:eastAsia="Calibri" w:cs="" w:asciiTheme="minorHAnsi" w:cstheme="minorBidi" w:eastAsiaTheme="minorHAnsi" w:hAnsiTheme="minorHAnsi"/>
          <w:lang w:val="en-US" w:eastAsia="en-US"/>
        </w:rPr>
      </w:pPr>
      <w:r>
        <w:rPr>
          <w:rFonts w:eastAsia="Noto Sans CJK SC" w:cs="Arial" w:ascii="Arial" w:hAnsi="Arial"/>
          <w:color w:val="000000"/>
          <w:kern w:val="2"/>
          <w:sz w:val="20"/>
          <w:szCs w:val="20"/>
          <w:lang w:val="en" w:eastAsia="en" w:bidi="hi-IN"/>
        </w:rPr>
        <w:t xml:space="preserve">This file had </w:t>
      </w:r>
      <w:r>
        <w:rPr>
          <w:rFonts w:eastAsia="Noto Sans CJK SC" w:cs="Arial" w:ascii="Arial" w:hAnsi="Arial"/>
          <w:color w:val="000000"/>
          <w:kern w:val="2"/>
          <w:sz w:val="20"/>
          <w:szCs w:val="20"/>
          <w:lang w:val="en-US" w:eastAsia="en" w:bidi="hi-IN"/>
        </w:rPr>
        <w:t>1007</w:t>
      </w:r>
      <w:bookmarkStart w:id="0" w:name="_GoBack"/>
      <w:bookmarkEnd w:id="0"/>
      <w:r>
        <w:rPr>
          <w:rFonts w:eastAsia="Noto Sans CJK SC" w:cs="Arial" w:ascii="Arial" w:hAnsi="Arial"/>
          <w:color w:val="000000"/>
          <w:kern w:val="2"/>
          <w:sz w:val="20"/>
          <w:szCs w:val="20"/>
          <w:lang w:val="en-US" w:eastAsia="en" w:bidi="hi-IN"/>
        </w:rPr>
        <w:t xml:space="preserve"> </w:t>
      </w:r>
      <w:r>
        <w:rPr>
          <w:rFonts w:eastAsia="Noto Sans CJK SC" w:cs="Arial" w:ascii="Arial" w:hAnsi="Arial"/>
          <w:color w:val="000000"/>
          <w:kern w:val="2"/>
          <w:sz w:val="20"/>
          <w:szCs w:val="20"/>
          <w:lang w:val="en" w:eastAsia="en" w:bidi="hi-IN"/>
        </w:rPr>
        <w:t>words and 52</w:t>
      </w:r>
      <w:r>
        <w:rPr>
          <w:rFonts w:eastAsia="Noto Sans CJK SC" w:cs="Arial" w:ascii="Arial" w:hAnsi="Arial"/>
          <w:color w:val="000000"/>
          <w:kern w:val="2"/>
          <w:sz w:val="20"/>
          <w:szCs w:val="20"/>
          <w:lang w:val="en-US" w:eastAsia="en" w:bidi="hi-IN"/>
        </w:rPr>
        <w:t xml:space="preserve"> </w:t>
      </w:r>
      <w:r>
        <w:rPr>
          <w:rFonts w:eastAsia="Noto Sans CJK SC" w:cs="Arial" w:ascii="Arial" w:hAnsi="Arial"/>
          <w:color w:val="000000"/>
          <w:kern w:val="2"/>
          <w:sz w:val="20"/>
          <w:szCs w:val="20"/>
          <w:lang w:val="en" w:eastAsia="en" w:bidi="hi-IN"/>
        </w:rPr>
        <w:t xml:space="preserve">revisions. Our initial assessment showed 51% as the language score for your uploaded file. The distribution of errors and improvements is shown below. A total of 2 suggestions have been added as comments in the document. </w:t>
        <w:tab/>
      </w:r>
    </w:p>
    <w:p>
      <w:pPr>
        <w:pStyle w:val="Normal"/>
        <w:suppressAutoHyphens w:val="true"/>
        <w:bidi w:val="0"/>
        <w:spacing w:lineRule="auto" w:line="240" w:before="0" w:after="0"/>
        <w:jc w:val="left"/>
        <w:rPr>
          <w:rFonts w:ascii="Arial" w:hAnsi="Arial" w:eastAsia="Noto Sans CJK SC" w:cs="Arial"/>
          <w:kern w:val="2"/>
          <w:sz w:val="20"/>
          <w:szCs w:val="20"/>
          <w:lang w:val="en" w:eastAsia="en" w:bidi="hi-IN"/>
        </w:rPr>
      </w:pPr>
      <w:r>
        <w:rPr>
          <w:rFonts w:eastAsia="Noto Sans CJK SC" w:cs="Arial" w:ascii="Arial" w:hAnsi="Arial"/>
          <w:kern w:val="2"/>
          <w:sz w:val="20"/>
          <w:szCs w:val="20"/>
          <w:lang w:val="en" w:eastAsia="en" w:bidi="hi-IN"/>
        </w:rPr>
      </w:r>
    </w:p>
    <w:tbl>
      <w:tblPr>
        <w:tblStyle w:val="3"/>
        <w:tblW w:w="5624" w:type="dxa"/>
        <w:jc w:val="left"/>
        <w:tblInd w:w="40" w:type="dxa"/>
        <w:tblCellMar>
          <w:top w:w="55" w:type="dxa"/>
          <w:left w:w="40" w:type="dxa"/>
          <w:bottom w:w="55" w:type="dxa"/>
          <w:right w:w="55" w:type="dxa"/>
        </w:tblCellMar>
      </w:tblPr>
      <w:tblGrid>
        <w:gridCol w:w="3804"/>
        <w:gridCol w:w="1819"/>
      </w:tblGrid>
      <w:tr>
        <w:trPr>
          <w:trHeight w:val="300" w:hRule="atLeast"/>
        </w:trPr>
        <w:tc>
          <w:tcPr>
            <w:tcW w:w="3804" w:type="dxa"/>
            <w:tcBorders>
              <w:top w:val="single" w:sz="2" w:space="0" w:color="000000"/>
              <w:left w:val="single" w:sz="2" w:space="0" w:color="000000"/>
              <w:bottom w:val="single" w:sz="2" w:space="0" w:color="000000"/>
            </w:tcBorders>
            <w:shd w:color="auto" w:fill="auto" w:val="clear"/>
            <w:vAlign w:val="center"/>
          </w:tcPr>
          <w:p>
            <w:pPr>
              <w:pStyle w:val="Normal"/>
              <w:suppressAutoHyphens w:val="true"/>
              <w:bidi w:val="0"/>
              <w:spacing w:lineRule="auto" w:line="408" w:before="0" w:after="0"/>
              <w:jc w:val="left"/>
              <w:rPr>
                <w:rFonts w:ascii="Arial" w:hAnsi="Arial" w:eastAsia="Noto Sans CJK SC" w:cs="Arial"/>
                <w:kern w:val="2"/>
                <w:sz w:val="20"/>
                <w:szCs w:val="20"/>
                <w:lang w:eastAsia="zh-CN" w:bidi="hi-IN"/>
              </w:rPr>
            </w:pPr>
            <w:r>
              <w:rPr>
                <w:rFonts w:eastAsia="Noto Sans CJK SC" w:cs="Arial" w:ascii="Arial" w:hAnsi="Arial"/>
                <w:b/>
                <w:bCs/>
                <w:kern w:val="2"/>
                <w:sz w:val="20"/>
                <w:szCs w:val="20"/>
                <w:lang w:eastAsia="zh-CN" w:bidi="hi-IN"/>
              </w:rPr>
              <w:t>Category</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Calibri" w:hAnsi="Calibri" w:eastAsia="Calibri" w:cs="" w:asciiTheme="minorHAnsi" w:cstheme="minorBidi" w:eastAsiaTheme="minorHAnsi" w:hAnsiTheme="minorHAnsi"/>
                <w:color w:val="000000"/>
                <w:lang w:val="en-US" w:eastAsia="en-US"/>
              </w:rPr>
            </w:pPr>
            <w:r>
              <w:rPr>
                <w:rFonts w:eastAsia="Noto Sans CJK SC" w:cs="Arial" w:ascii="Arial" w:hAnsi="Arial"/>
                <w:b/>
                <w:bCs/>
                <w:color w:val="000000"/>
                <w:kern w:val="2"/>
                <w:sz w:val="20"/>
                <w:szCs w:val="20"/>
                <w:lang w:eastAsia="zh-CN" w:bidi="hi-IN"/>
              </w:rPr>
              <w:t>Revisions</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LineNumbers/>
              <w:suppressAutoHyphens w:val="true"/>
              <w:bidi w:val="0"/>
              <w:spacing w:lineRule="auto" w:line="240" w:before="0" w:after="0"/>
              <w:jc w:val="left"/>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Abbreviations</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Calibri" w:hAnsi="Calibri" w:eastAsia="Calibri" w:cs="" w:asciiTheme="minorHAnsi" w:cstheme="minorBidi" w:eastAsiaTheme="minorHAnsi" w:hAnsiTheme="minorHAnsi"/>
                <w:lang w:val="en-US" w:eastAsia="en-US"/>
              </w:rPr>
            </w:pPr>
            <w:r>
              <w:rPr>
                <w:rFonts w:eastAsia="Noto Sans CJK SC" w:cs="Arial" w:ascii="Arial" w:hAnsi="Arial"/>
                <w:kern w:val="2"/>
                <w:sz w:val="20"/>
                <w:szCs w:val="20"/>
                <w:lang w:eastAsia="zh-CN" w:bidi="hi-IN"/>
              </w:rPr>
              <w:t>0</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LineNumbers/>
              <w:suppressAutoHyphens w:val="true"/>
              <w:bidi w:val="0"/>
              <w:spacing w:lineRule="auto" w:line="240" w:before="0" w:after="0"/>
              <w:jc w:val="left"/>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Adjectives/Adverbs</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1</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LineNumbers/>
              <w:suppressAutoHyphens w:val="true"/>
              <w:bidi w:val="0"/>
              <w:spacing w:lineRule="auto" w:line="240" w:before="0" w:after="0"/>
              <w:jc w:val="left"/>
              <w:rPr>
                <w:rFonts w:ascii="Arial" w:hAnsi="Arial" w:eastAsia="Noto Sans CJK SC" w:cs="Arial"/>
                <w:kern w:val="2"/>
                <w:sz w:val="20"/>
                <w:szCs w:val="20"/>
                <w:lang w:eastAsia="zh-CN" w:bidi="hi-IN"/>
              </w:rPr>
            </w:pPr>
            <w:r>
              <w:rPr>
                <w:rFonts w:eastAsia="Noto Sans CJK SC" w:cs="Arial" w:ascii="Arial" w:hAnsi="Arial"/>
                <w:color w:val="000000"/>
                <w:kern w:val="2"/>
                <w:sz w:val="20"/>
                <w:szCs w:val="20"/>
                <w:lang w:eastAsia="zh-CN" w:bidi="hi-IN"/>
              </w:rPr>
              <w:t>Article</w:t>
            </w:r>
            <w:r>
              <w:rPr>
                <w:rFonts w:eastAsia="Noto Sans CJK SC" w:cs="Arial" w:ascii="Arial" w:hAnsi="Arial"/>
                <w:color w:val="000000"/>
                <w:kern w:val="2"/>
                <w:sz w:val="20"/>
                <w:szCs w:val="20"/>
                <w:lang w:val="en-US" w:eastAsia="zh-CN" w:bidi="hi-IN"/>
              </w:rPr>
              <w:t>s</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Calibri" w:hAnsi="Calibri" w:eastAsia="Calibri" w:cs="" w:asciiTheme="minorHAnsi" w:cstheme="minorBidi" w:eastAsiaTheme="minorHAnsi" w:hAnsiTheme="minorHAnsi"/>
                <w:lang w:val="en-US" w:eastAsia="en-US"/>
              </w:rPr>
            </w:pPr>
            <w:r>
              <w:rPr>
                <w:rFonts w:eastAsia="Noto Sans CJK SC" w:cs="Arial" w:ascii="Arial" w:hAnsi="Arial"/>
                <w:kern w:val="2"/>
                <w:sz w:val="20"/>
                <w:szCs w:val="20"/>
                <w:lang w:eastAsia="zh-CN" w:bidi="hi-IN"/>
              </w:rPr>
              <w:t>10</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AutoHyphens w:val="true"/>
              <w:bidi w:val="0"/>
              <w:spacing w:lineRule="auto" w:line="240" w:before="0" w:after="0"/>
              <w:jc w:val="left"/>
              <w:rPr>
                <w:rFonts w:ascii="Arial" w:hAnsi="Arial" w:eastAsia="DejaVu Sans Mono" w:cs="Arial"/>
                <w:kern w:val="2"/>
                <w:sz w:val="20"/>
                <w:szCs w:val="20"/>
                <w:lang w:eastAsia="zh-CN" w:bidi="hi-IN"/>
              </w:rPr>
            </w:pPr>
            <w:r>
              <w:rPr>
                <w:rFonts w:eastAsia="DejaVu Sans Mono" w:cs="Arial" w:ascii="Arial" w:hAnsi="Arial"/>
                <w:color w:val="000000"/>
                <w:kern w:val="2"/>
                <w:sz w:val="20"/>
                <w:szCs w:val="20"/>
                <w:lang w:eastAsia="zh-CN" w:bidi="hi-IN"/>
              </w:rPr>
              <w:t xml:space="preserve">Capitalization </w:t>
            </w:r>
            <w:r>
              <w:rPr>
                <w:rFonts w:eastAsia="DejaVu Sans Mono" w:cs="Arial" w:ascii="Arial" w:hAnsi="Arial"/>
                <w:color w:val="000000"/>
                <w:kern w:val="2"/>
                <w:sz w:val="20"/>
                <w:szCs w:val="20"/>
                <w:lang w:val="en-US" w:eastAsia="zh-CN" w:bidi="hi-IN"/>
              </w:rPr>
              <w:t>&amp; S</w:t>
            </w:r>
            <w:r>
              <w:rPr>
                <w:rFonts w:eastAsia="DejaVu Sans Mono" w:cs="Arial" w:ascii="Arial" w:hAnsi="Arial"/>
                <w:color w:val="000000"/>
                <w:kern w:val="2"/>
                <w:sz w:val="20"/>
                <w:szCs w:val="20"/>
                <w:lang w:eastAsia="zh-CN" w:bidi="hi-IN"/>
              </w:rPr>
              <w:t>pacing</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Calibri" w:hAnsi="Calibri" w:eastAsia="Calibri" w:cs="" w:asciiTheme="minorHAnsi" w:cstheme="minorBidi" w:eastAsiaTheme="minorHAnsi" w:hAnsiTheme="minorHAnsi"/>
                <w:lang w:val="en-US" w:eastAsia="en-US"/>
              </w:rPr>
            </w:pPr>
            <w:r>
              <w:rPr>
                <w:rFonts w:eastAsia="Noto Sans CJK SC" w:cs="Arial" w:ascii="Arial" w:hAnsi="Arial"/>
                <w:kern w:val="2"/>
                <w:sz w:val="20"/>
                <w:szCs w:val="20"/>
                <w:lang w:eastAsia="zh-CN" w:bidi="hi-IN"/>
              </w:rPr>
              <w:t>7</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AutoHyphens w:val="true"/>
              <w:bidi w:val="0"/>
              <w:spacing w:lineRule="auto" w:line="240" w:before="0" w:after="0"/>
              <w:jc w:val="left"/>
              <w:rPr>
                <w:rFonts w:ascii="Arial" w:hAnsi="Arial" w:eastAsia="DejaVu Sans Mono" w:cs="Arial"/>
                <w:color w:val="000000"/>
                <w:kern w:val="2"/>
                <w:sz w:val="20"/>
                <w:szCs w:val="20"/>
                <w:lang w:eastAsia="zh-CN" w:bidi="hi-IN"/>
              </w:rPr>
            </w:pPr>
            <w:r>
              <w:rPr>
                <w:rFonts w:eastAsia="DejaVu Sans Mono" w:cs="Arial" w:ascii="Arial" w:hAnsi="Arial"/>
                <w:color w:val="000000"/>
                <w:kern w:val="2"/>
                <w:sz w:val="20"/>
                <w:szCs w:val="20"/>
                <w:lang w:eastAsia="zh-CN" w:bidi="hi-IN"/>
              </w:rPr>
              <w:t>Conjunctions</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0</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AutoHyphens w:val="true"/>
              <w:bidi w:val="0"/>
              <w:spacing w:lineRule="auto" w:line="240" w:before="0" w:after="0"/>
              <w:jc w:val="left"/>
              <w:rPr>
                <w:rFonts w:ascii="Arial" w:hAnsi="Arial" w:eastAsia="DejaVu Sans Mono" w:cs="Arial"/>
                <w:color w:val="000000"/>
                <w:kern w:val="2"/>
                <w:sz w:val="20"/>
                <w:szCs w:val="20"/>
                <w:lang w:eastAsia="zh-CN" w:bidi="hi-IN"/>
              </w:rPr>
            </w:pPr>
            <w:r>
              <w:rPr>
                <w:rFonts w:eastAsia="DejaVu Sans Mono" w:cs="Arial" w:ascii="Arial" w:hAnsi="Arial"/>
                <w:color w:val="000000"/>
                <w:kern w:val="2"/>
                <w:sz w:val="20"/>
                <w:szCs w:val="20"/>
                <w:lang w:val="en" w:eastAsia="zh-CN" w:bidi="hi-IN"/>
              </w:rPr>
              <w:t>Difficult-to-read Sentence</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Arial" w:hAnsi="Arial" w:eastAsia="Noto Sans CJK SC" w:cs="Arial"/>
                <w:kern w:val="2"/>
                <w:sz w:val="20"/>
                <w:szCs w:val="20"/>
                <w:lang w:eastAsia="zh-CN" w:bidi="hi-IN"/>
              </w:rPr>
            </w:pPr>
            <w:r>
              <w:rPr>
                <w:rFonts w:eastAsia="DejaVu Sans Mono" w:cs="Arial" w:ascii="Arial" w:hAnsi="Arial"/>
                <w:color w:val="000000"/>
                <w:kern w:val="2"/>
                <w:sz w:val="20"/>
                <w:szCs w:val="20"/>
                <w:lang w:eastAsia="zh-CN" w:bidi="hi-IN"/>
              </w:rPr>
              <w:t>0</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AutoHyphens w:val="true"/>
              <w:bidi w:val="0"/>
              <w:spacing w:lineRule="auto" w:line="240" w:before="0" w:after="0"/>
              <w:jc w:val="left"/>
              <w:rPr>
                <w:rFonts w:ascii="Arial" w:hAnsi="Arial" w:eastAsia="DejaVu Sans Mono" w:cs="Arial"/>
                <w:kern w:val="2"/>
                <w:sz w:val="20"/>
                <w:szCs w:val="20"/>
                <w:lang w:eastAsia="zh-CN" w:bidi="hi-IN"/>
              </w:rPr>
            </w:pPr>
            <w:r>
              <w:rPr>
                <w:rFonts w:eastAsia="DejaVu Sans Mono" w:cs="Arial" w:ascii="Arial" w:hAnsi="Arial"/>
                <w:color w:val="000000"/>
                <w:kern w:val="2"/>
                <w:sz w:val="20"/>
                <w:szCs w:val="20"/>
                <w:lang w:eastAsia="zh-CN" w:bidi="hi-IN"/>
              </w:rPr>
              <w:t>Enhancement</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Calibri" w:hAnsi="Calibri" w:eastAsia="Calibri" w:cs="" w:asciiTheme="minorHAnsi" w:cstheme="minorBidi" w:eastAsiaTheme="minorHAnsi" w:hAnsiTheme="minorHAnsi"/>
                <w:lang w:val="en-US" w:eastAsia="en-US"/>
              </w:rPr>
            </w:pPr>
            <w:r>
              <w:rPr>
                <w:rFonts w:eastAsia="Noto Sans CJK SC" w:cs="Arial" w:ascii="Arial" w:hAnsi="Arial"/>
                <w:kern w:val="2"/>
                <w:sz w:val="20"/>
                <w:szCs w:val="20"/>
                <w:lang w:eastAsia="zh-CN" w:bidi="hi-IN"/>
              </w:rPr>
              <w:t>6</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AutoHyphens w:val="true"/>
              <w:bidi w:val="0"/>
              <w:spacing w:lineRule="auto" w:line="240" w:before="0" w:after="0"/>
              <w:jc w:val="left"/>
              <w:rPr>
                <w:rFonts w:ascii="Arial" w:hAnsi="Arial" w:eastAsia="DejaVu Sans Mono" w:cs="Arial"/>
                <w:color w:val="000000"/>
                <w:kern w:val="2"/>
                <w:sz w:val="20"/>
                <w:szCs w:val="20"/>
                <w:lang w:val="en" w:eastAsia="zh-CN" w:bidi="hi-IN"/>
              </w:rPr>
            </w:pPr>
            <w:r>
              <w:rPr>
                <w:rFonts w:eastAsia="DejaVu Sans Mono" w:cs="Arial" w:ascii="Arial" w:hAnsi="Arial"/>
                <w:color w:val="000000"/>
                <w:kern w:val="2"/>
                <w:sz w:val="20"/>
                <w:szCs w:val="20"/>
                <w:lang w:val="en" w:eastAsia="zh-CN" w:bidi="hi-IN"/>
              </w:rPr>
              <w:t>Fragment</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Arial" w:hAnsi="Arial" w:eastAsia="Noto Sans CJK SC" w:cs="Arial"/>
                <w:kern w:val="2"/>
                <w:sz w:val="20"/>
                <w:szCs w:val="20"/>
                <w:lang w:val="en" w:eastAsia="zh-CN" w:bidi="hi-IN"/>
              </w:rPr>
            </w:pPr>
            <w:r>
              <w:rPr>
                <w:rFonts w:eastAsia="Noto Sans CJK SC" w:cs="Arial" w:ascii="Arial" w:hAnsi="Arial"/>
                <w:kern w:val="2"/>
                <w:sz w:val="20"/>
                <w:szCs w:val="20"/>
                <w:lang w:val="en" w:eastAsia="zh-CN" w:bidi="hi-IN"/>
              </w:rPr>
              <w:t>0</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AutoHyphens w:val="true"/>
              <w:bidi w:val="0"/>
              <w:spacing w:lineRule="auto" w:line="240" w:before="0" w:after="0"/>
              <w:jc w:val="left"/>
              <w:rPr>
                <w:rFonts w:ascii="Arial" w:hAnsi="Arial" w:eastAsia="DejaVu Sans Mono" w:cs="Arial"/>
                <w:color w:val="000000"/>
                <w:kern w:val="2"/>
                <w:sz w:val="20"/>
                <w:szCs w:val="20"/>
                <w:lang w:val="en" w:eastAsia="zh-CN" w:bidi="hi-IN"/>
              </w:rPr>
            </w:pPr>
            <w:r>
              <w:rPr>
                <w:rFonts w:eastAsia="DejaVu Sans Mono" w:cs="Arial" w:ascii="Arial" w:hAnsi="Arial"/>
                <w:color w:val="000000"/>
                <w:kern w:val="2"/>
                <w:sz w:val="20"/>
                <w:szCs w:val="20"/>
                <w:lang w:val="en" w:eastAsia="zh-CN" w:bidi="hi-IN"/>
              </w:rPr>
              <w:t>Idioms</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Arial" w:hAnsi="Arial" w:eastAsia="Noto Sans CJK SC" w:cs="Arial"/>
                <w:kern w:val="2"/>
                <w:sz w:val="20"/>
                <w:szCs w:val="20"/>
                <w:lang w:val="en" w:eastAsia="zh-CN" w:bidi="hi-IN"/>
              </w:rPr>
            </w:pPr>
            <w:r>
              <w:rPr>
                <w:rFonts w:eastAsia="Noto Sans CJK SC" w:cs="Arial" w:ascii="Arial" w:hAnsi="Arial"/>
                <w:kern w:val="2"/>
                <w:sz w:val="20"/>
                <w:szCs w:val="20"/>
                <w:lang w:val="en" w:eastAsia="zh-CN" w:bidi="hi-IN"/>
              </w:rPr>
              <w:t>0</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LineNumbers/>
              <w:suppressAutoHyphens w:val="true"/>
              <w:bidi w:val="0"/>
              <w:spacing w:lineRule="auto" w:line="240" w:before="0" w:after="0"/>
              <w:jc w:val="left"/>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Number Style</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0</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LineNumbers/>
              <w:suppressAutoHyphens w:val="true"/>
              <w:bidi w:val="0"/>
              <w:spacing w:lineRule="auto" w:line="240" w:before="0" w:after="0"/>
              <w:jc w:val="left"/>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Plain Language</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0</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LineNumbers/>
              <w:suppressAutoHyphens w:val="true"/>
              <w:bidi w:val="0"/>
              <w:spacing w:lineRule="auto" w:line="240" w:before="0" w:after="0"/>
              <w:jc w:val="left"/>
              <w:rPr>
                <w:rFonts w:ascii="Arial" w:hAnsi="Arial" w:eastAsia="Noto Sans CJK SC" w:cs="Arial"/>
                <w:kern w:val="2"/>
                <w:sz w:val="20"/>
                <w:szCs w:val="20"/>
                <w:lang w:eastAsia="zh-CN" w:bidi="hi-IN"/>
              </w:rPr>
            </w:pPr>
            <w:r>
              <w:rPr>
                <w:rFonts w:eastAsia="Noto Sans CJK SC" w:cs="Arial" w:ascii="Arial" w:hAnsi="Arial"/>
                <w:color w:val="000000"/>
                <w:kern w:val="2"/>
                <w:sz w:val="20"/>
                <w:szCs w:val="20"/>
                <w:lang w:eastAsia="zh-CN" w:bidi="hi-IN"/>
              </w:rPr>
              <w:t>Preposition</w:t>
            </w:r>
            <w:r>
              <w:rPr>
                <w:rFonts w:eastAsia="Noto Sans CJK SC" w:cs="Arial" w:ascii="Arial" w:hAnsi="Arial"/>
                <w:color w:val="000000"/>
                <w:kern w:val="2"/>
                <w:sz w:val="20"/>
                <w:szCs w:val="20"/>
                <w:lang w:val="en-US" w:eastAsia="zh-CN" w:bidi="hi-IN"/>
              </w:rPr>
              <w:t>s</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Calibri" w:hAnsi="Calibri" w:eastAsia="Calibri" w:cs="" w:asciiTheme="minorHAnsi" w:cstheme="minorBidi" w:eastAsiaTheme="minorHAnsi" w:hAnsiTheme="minorHAnsi"/>
                <w:lang w:val="en-US" w:eastAsia="en-US"/>
              </w:rPr>
            </w:pPr>
            <w:r>
              <w:rPr>
                <w:rFonts w:eastAsia="Noto Sans CJK SC" w:cs="Arial" w:ascii="Arial" w:hAnsi="Arial"/>
                <w:kern w:val="2"/>
                <w:sz w:val="20"/>
                <w:szCs w:val="20"/>
                <w:lang w:eastAsia="zh-CN" w:bidi="hi-IN"/>
              </w:rPr>
              <w:t>3</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AutoHyphens w:val="true"/>
              <w:bidi w:val="0"/>
              <w:spacing w:lineRule="auto" w:line="240" w:before="0" w:after="0"/>
              <w:jc w:val="left"/>
              <w:rPr>
                <w:rFonts w:ascii="Arial" w:hAnsi="Arial" w:eastAsia="DejaVu Sans Mono" w:cs="Arial"/>
                <w:kern w:val="2"/>
                <w:sz w:val="20"/>
                <w:szCs w:val="20"/>
                <w:lang w:val="en" w:eastAsia="zh-CN" w:bidi="hi-IN"/>
              </w:rPr>
            </w:pPr>
            <w:r>
              <w:rPr>
                <w:rFonts w:eastAsia="DejaVu Sans Mono" w:cs="Arial" w:ascii="Arial" w:hAnsi="Arial"/>
                <w:color w:val="000000"/>
                <w:kern w:val="2"/>
                <w:sz w:val="20"/>
                <w:szCs w:val="20"/>
                <w:lang w:eastAsia="zh-CN" w:bidi="hi-IN"/>
              </w:rPr>
              <w:t>Pronoun</w:t>
            </w:r>
            <w:r>
              <w:rPr>
                <w:rFonts w:eastAsia="DejaVu Sans Mono" w:cs="Arial" w:ascii="Arial" w:hAnsi="Arial"/>
                <w:color w:val="000000"/>
                <w:kern w:val="2"/>
                <w:sz w:val="20"/>
                <w:szCs w:val="20"/>
                <w:lang w:val="en" w:eastAsia="zh-CN" w:bidi="hi-IN"/>
              </w:rPr>
              <w:t>s</w:t>
            </w:r>
            <w:r>
              <w:rPr>
                <w:rFonts w:eastAsia="DejaVu Sans Mono" w:cs="Arial" w:ascii="Arial" w:hAnsi="Arial"/>
                <w:color w:val="000000"/>
                <w:kern w:val="2"/>
                <w:sz w:val="20"/>
                <w:szCs w:val="20"/>
                <w:lang w:eastAsia="zh-CN" w:bidi="hi-IN"/>
              </w:rPr>
              <w:t xml:space="preserve"> </w:t>
            </w:r>
            <w:r>
              <w:rPr>
                <w:rFonts w:eastAsia="DejaVu Sans Mono" w:cs="Arial" w:ascii="Arial" w:hAnsi="Arial"/>
                <w:color w:val="000000"/>
                <w:kern w:val="2"/>
                <w:sz w:val="20"/>
                <w:szCs w:val="20"/>
                <w:lang w:val="en-US" w:eastAsia="zh-CN" w:bidi="hi-IN"/>
              </w:rPr>
              <w:t>&amp; D</w:t>
            </w:r>
            <w:r>
              <w:rPr>
                <w:rFonts w:eastAsia="DejaVu Sans Mono" w:cs="Arial" w:ascii="Arial" w:hAnsi="Arial"/>
                <w:color w:val="000000"/>
                <w:kern w:val="2"/>
                <w:sz w:val="20"/>
                <w:szCs w:val="20"/>
                <w:lang w:eastAsia="zh-CN" w:bidi="hi-IN"/>
              </w:rPr>
              <w:t>eterminer</w:t>
            </w:r>
            <w:r>
              <w:rPr>
                <w:rFonts w:eastAsia="DejaVu Sans Mono" w:cs="Arial" w:ascii="Arial" w:hAnsi="Arial"/>
                <w:color w:val="000000"/>
                <w:kern w:val="2"/>
                <w:sz w:val="20"/>
                <w:szCs w:val="20"/>
                <w:lang w:val="en" w:eastAsia="zh-CN" w:bidi="hi-IN"/>
              </w:rPr>
              <w:t>s</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Calibri" w:hAnsi="Calibri" w:eastAsia="Calibri" w:cs="" w:asciiTheme="minorHAnsi" w:cstheme="minorBidi" w:eastAsiaTheme="minorHAnsi" w:hAnsiTheme="minorHAnsi"/>
                <w:lang w:val="en-US" w:eastAsia="en-US"/>
              </w:rPr>
            </w:pPr>
            <w:r>
              <w:rPr>
                <w:rFonts w:eastAsia="Noto Sans CJK SC" w:cs="Arial" w:ascii="Arial" w:hAnsi="Arial"/>
                <w:kern w:val="2"/>
                <w:sz w:val="20"/>
                <w:szCs w:val="20"/>
                <w:lang w:eastAsia="zh-CN" w:bidi="hi-IN"/>
              </w:rPr>
              <w:t>0</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AutoHyphens w:val="true"/>
              <w:bidi w:val="0"/>
              <w:spacing w:lineRule="auto" w:line="240" w:before="0" w:after="0"/>
              <w:jc w:val="left"/>
              <w:rPr>
                <w:rFonts w:ascii="Arial" w:hAnsi="Arial" w:eastAsia="DejaVu Sans Mono" w:cs="Arial"/>
                <w:kern w:val="2"/>
                <w:sz w:val="20"/>
                <w:szCs w:val="20"/>
                <w:lang w:eastAsia="zh-CN" w:bidi="hi-IN"/>
              </w:rPr>
            </w:pPr>
            <w:r>
              <w:rPr>
                <w:rFonts w:eastAsia="DejaVu Sans Mono" w:cs="Arial" w:ascii="Arial" w:hAnsi="Arial"/>
                <w:color w:val="000000"/>
                <w:kern w:val="2"/>
                <w:sz w:val="20"/>
                <w:szCs w:val="20"/>
                <w:lang w:eastAsia="zh-CN" w:bidi="hi-IN"/>
              </w:rPr>
              <w:t>Punctuation</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Calibri" w:hAnsi="Calibri" w:eastAsia="Calibri" w:cs="" w:asciiTheme="minorHAnsi" w:cstheme="minorBidi" w:eastAsiaTheme="minorHAnsi" w:hAnsiTheme="minorHAnsi"/>
                <w:lang w:val="en-US" w:eastAsia="en-US"/>
              </w:rPr>
            </w:pPr>
            <w:r>
              <w:rPr>
                <w:rFonts w:eastAsia="Noto Sans CJK SC" w:cs="Arial" w:ascii="Arial" w:hAnsi="Arial"/>
                <w:kern w:val="2"/>
                <w:sz w:val="20"/>
                <w:szCs w:val="20"/>
                <w:lang w:eastAsia="zh-CN" w:bidi="hi-IN"/>
              </w:rPr>
              <w:t>4</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AutoHyphens w:val="true"/>
              <w:bidi w:val="0"/>
              <w:spacing w:lineRule="auto" w:line="240" w:before="0" w:after="0"/>
              <w:jc w:val="left"/>
              <w:rPr>
                <w:rFonts w:ascii="Arial" w:hAnsi="Arial" w:eastAsia="DejaVu Sans Mono" w:cs="Arial"/>
                <w:color w:val="000000"/>
                <w:kern w:val="2"/>
                <w:sz w:val="20"/>
                <w:szCs w:val="20"/>
                <w:lang w:eastAsia="zh-CN" w:bidi="hi-IN"/>
              </w:rPr>
            </w:pPr>
            <w:r>
              <w:rPr>
                <w:rFonts w:eastAsia="DejaVu Sans Mono" w:cs="Arial" w:ascii="Arial" w:hAnsi="Arial"/>
                <w:color w:val="000000"/>
                <w:kern w:val="2"/>
                <w:sz w:val="20"/>
                <w:szCs w:val="20"/>
                <w:lang w:eastAsia="zh-CN" w:bidi="hi-IN"/>
              </w:rPr>
              <w:t>Redundancy &amp; Conciseness</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2</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LineNumbers/>
              <w:suppressAutoHyphens w:val="true"/>
              <w:bidi w:val="0"/>
              <w:spacing w:lineRule="auto" w:line="240" w:before="0" w:after="0"/>
              <w:jc w:val="left"/>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Run-on Sentence</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0</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LineNumbers/>
              <w:suppressAutoHyphens w:val="true"/>
              <w:bidi w:val="0"/>
              <w:spacing w:lineRule="auto" w:line="240" w:before="0" w:after="0"/>
              <w:jc w:val="left"/>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Sensitive Language</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0</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LineNumbers/>
              <w:suppressAutoHyphens w:val="true"/>
              <w:bidi w:val="0"/>
              <w:spacing w:lineRule="auto" w:line="240" w:before="0" w:after="0"/>
              <w:jc w:val="left"/>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Singular-Plural nouns</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3</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AutoHyphens w:val="true"/>
              <w:bidi w:val="0"/>
              <w:spacing w:lineRule="auto" w:line="240" w:before="0" w:after="0"/>
              <w:jc w:val="left"/>
              <w:rPr>
                <w:rFonts w:ascii="Arial" w:hAnsi="Arial" w:eastAsia="DejaVu Sans Mono" w:cs="Arial"/>
                <w:kern w:val="2"/>
                <w:sz w:val="20"/>
                <w:szCs w:val="20"/>
                <w:lang w:eastAsia="zh-CN" w:bidi="hi-IN"/>
              </w:rPr>
            </w:pPr>
            <w:r>
              <w:rPr>
                <w:rFonts w:eastAsia="DejaVu Sans Mono" w:cs="Arial" w:ascii="Arial" w:hAnsi="Arial"/>
                <w:kern w:val="2"/>
                <w:sz w:val="20"/>
                <w:szCs w:val="20"/>
                <w:lang w:eastAsia="zh-CN" w:bidi="hi-IN"/>
              </w:rPr>
              <w:t>Spelling &amp; Typos</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Calibri" w:hAnsi="Calibri" w:eastAsia="Calibri" w:cs="" w:asciiTheme="minorHAnsi" w:cstheme="minorBidi" w:eastAsiaTheme="minorHAnsi" w:hAnsiTheme="minorHAnsi"/>
                <w:lang w:val="en-US" w:eastAsia="en-US"/>
              </w:rPr>
            </w:pPr>
            <w:r>
              <w:rPr>
                <w:rFonts w:eastAsia="Noto Sans CJK SC" w:cs="Arial" w:ascii="Arial" w:hAnsi="Arial"/>
                <w:kern w:val="2"/>
                <w:sz w:val="20"/>
                <w:szCs w:val="20"/>
                <w:lang w:eastAsia="zh-CN" w:bidi="hi-IN"/>
              </w:rPr>
              <w:t>0</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AutoHyphens w:val="true"/>
              <w:bidi w:val="0"/>
              <w:spacing w:lineRule="auto" w:line="240" w:before="0" w:after="0"/>
              <w:jc w:val="left"/>
              <w:rPr>
                <w:rFonts w:ascii="Arial" w:hAnsi="Arial" w:eastAsia="DejaVu Sans Mono" w:cs="Arial"/>
                <w:color w:val="000000"/>
                <w:kern w:val="2"/>
                <w:sz w:val="20"/>
                <w:szCs w:val="20"/>
                <w:lang w:eastAsia="zh-CN" w:bidi="hi-IN"/>
              </w:rPr>
            </w:pPr>
            <w:r>
              <w:rPr>
                <w:rFonts w:eastAsia="DejaVu Sans Mono" w:cs="Arial" w:ascii="Arial" w:hAnsi="Arial"/>
                <w:color w:val="000000"/>
                <w:kern w:val="2"/>
                <w:sz w:val="20"/>
                <w:szCs w:val="20"/>
                <w:lang w:eastAsia="zh-CN" w:bidi="hi-IN"/>
              </w:rPr>
              <w:t>Style</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0</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LineNumbers/>
              <w:suppressAutoHyphens w:val="true"/>
              <w:bidi w:val="0"/>
              <w:spacing w:lineRule="auto" w:line="240" w:before="0" w:after="0"/>
              <w:jc w:val="left"/>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Subject-Verb Agreement</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Calibri" w:hAnsi="Calibri" w:eastAsia="Calibri" w:cs="" w:asciiTheme="minorHAnsi" w:cstheme="minorBidi" w:eastAsiaTheme="minorHAnsi" w:hAnsiTheme="minorHAnsi"/>
                <w:lang w:val="en-US" w:eastAsia="en-US"/>
              </w:rPr>
            </w:pPr>
            <w:r>
              <w:rPr>
                <w:rFonts w:eastAsia="Noto Sans CJK SC" w:cs="Arial" w:ascii="Arial" w:hAnsi="Arial"/>
                <w:kern w:val="2"/>
                <w:sz w:val="20"/>
                <w:szCs w:val="20"/>
                <w:lang w:eastAsia="zh-CN" w:bidi="hi-IN"/>
              </w:rPr>
              <w:t>0</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LineNumbers/>
              <w:suppressAutoHyphens w:val="true"/>
              <w:bidi w:val="0"/>
              <w:spacing w:lineRule="auto" w:line="240" w:before="0" w:after="0"/>
              <w:jc w:val="left"/>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Symbols/Notations</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0</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LineNumbers/>
              <w:suppressAutoHyphens w:val="true"/>
              <w:bidi w:val="0"/>
              <w:spacing w:lineRule="auto" w:line="240" w:before="0" w:after="0"/>
              <w:jc w:val="left"/>
              <w:rPr>
                <w:rFonts w:ascii="Arial" w:hAnsi="Arial" w:eastAsia="Noto Sans CJK SC" w:cs="Arial"/>
                <w:kern w:val="2"/>
                <w:sz w:val="20"/>
                <w:szCs w:val="20"/>
                <w:lang w:val="en" w:eastAsia="zh-CN" w:bidi="hi-IN"/>
              </w:rPr>
            </w:pPr>
            <w:r>
              <w:rPr>
                <w:rFonts w:eastAsia="Noto Sans CJK SC" w:cs="Arial" w:ascii="Arial" w:hAnsi="Arial"/>
                <w:kern w:val="2"/>
                <w:sz w:val="20"/>
                <w:szCs w:val="20"/>
                <w:lang w:val="en" w:eastAsia="zh-CN" w:bidi="hi-IN"/>
              </w:rPr>
              <w:t>Syntax</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Arial" w:hAnsi="Arial" w:eastAsia="Noto Sans CJK SC" w:cs="Arial"/>
                <w:kern w:val="2"/>
                <w:sz w:val="20"/>
                <w:szCs w:val="20"/>
                <w:lang w:val="en" w:eastAsia="zh-CN" w:bidi="hi-IN"/>
              </w:rPr>
            </w:pPr>
            <w:r>
              <w:rPr>
                <w:rFonts w:eastAsia="Noto Sans CJK SC" w:cs="Arial" w:ascii="Arial" w:hAnsi="Arial"/>
                <w:kern w:val="2"/>
                <w:sz w:val="20"/>
                <w:szCs w:val="20"/>
                <w:lang w:val="en" w:eastAsia="zh-CN" w:bidi="hi-IN"/>
              </w:rPr>
              <w:t>0</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LineNumbers/>
              <w:suppressAutoHyphens w:val="true"/>
              <w:bidi w:val="0"/>
              <w:spacing w:lineRule="auto" w:line="240" w:before="0" w:after="0"/>
              <w:jc w:val="left"/>
              <w:rPr>
                <w:rFonts w:ascii="Arial" w:hAnsi="Arial" w:eastAsia="Noto Sans CJK SC" w:cs="Arial"/>
                <w:kern w:val="2"/>
                <w:sz w:val="20"/>
                <w:szCs w:val="20"/>
                <w:lang w:eastAsia="zh-CN" w:bidi="hi-IN"/>
              </w:rPr>
            </w:pPr>
            <w:r>
              <w:rPr>
                <w:rFonts w:eastAsia="Noto Sans CJK SC" w:cs="Arial" w:ascii="Arial" w:hAnsi="Arial"/>
                <w:kern w:val="2"/>
                <w:sz w:val="20"/>
                <w:szCs w:val="20"/>
                <w:lang w:eastAsia="zh-CN" w:bidi="hi-IN"/>
              </w:rPr>
              <w:t>Tense</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Arial" w:hAnsi="Arial" w:eastAsia="Noto Sans CJK SC" w:cs="Arial"/>
                <w:kern w:val="2"/>
                <w:sz w:val="20"/>
                <w:szCs w:val="20"/>
                <w:lang w:val="en" w:eastAsia="zh-CN" w:bidi="hi-IN"/>
              </w:rPr>
            </w:pPr>
            <w:r>
              <w:rPr>
                <w:rFonts w:eastAsia="Noto Sans CJK SC" w:cs="Arial" w:ascii="Arial" w:hAnsi="Arial"/>
                <w:kern w:val="2"/>
                <w:sz w:val="20"/>
                <w:szCs w:val="20"/>
                <w:lang w:val="en" w:eastAsia="zh-CN" w:bidi="hi-IN"/>
              </w:rPr>
              <w:t>2</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LineNumbers/>
              <w:suppressAutoHyphens w:val="true"/>
              <w:bidi w:val="0"/>
              <w:spacing w:lineRule="auto" w:line="240" w:before="0" w:after="0"/>
              <w:jc w:val="left"/>
              <w:rPr>
                <w:rFonts w:ascii="Arial" w:hAnsi="Arial" w:eastAsia="Noto Sans CJK SC" w:cs="Arial"/>
                <w:kern w:val="2"/>
                <w:sz w:val="20"/>
                <w:szCs w:val="20"/>
                <w:lang w:val="en" w:eastAsia="zh-CN" w:bidi="hi-IN"/>
              </w:rPr>
            </w:pPr>
            <w:r>
              <w:rPr>
                <w:rFonts w:eastAsia="Noto Sans CJK SC" w:cs="Arial" w:ascii="Arial" w:hAnsi="Arial"/>
                <w:kern w:val="2"/>
                <w:sz w:val="20"/>
                <w:szCs w:val="20"/>
                <w:lang w:eastAsia="zh-CN" w:bidi="hi-IN"/>
              </w:rPr>
              <w:t>Verb</w:t>
            </w:r>
            <w:r>
              <w:rPr>
                <w:rFonts w:eastAsia="Noto Sans CJK SC" w:cs="Arial" w:ascii="Arial" w:hAnsi="Arial"/>
                <w:kern w:val="2"/>
                <w:sz w:val="20"/>
                <w:szCs w:val="20"/>
                <w:lang w:val="en" w:eastAsia="zh-CN" w:bidi="hi-IN"/>
              </w:rPr>
              <w:t>s</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Calibri" w:hAnsi="Calibri" w:eastAsia="Calibri" w:cs="" w:asciiTheme="minorHAnsi" w:cstheme="minorBidi" w:eastAsiaTheme="minorHAnsi" w:hAnsiTheme="minorHAnsi"/>
                <w:lang w:val="en-US" w:eastAsia="en-US"/>
              </w:rPr>
            </w:pPr>
            <w:r>
              <w:rPr>
                <w:rFonts w:eastAsia="Noto Sans CJK SC" w:cs="Arial" w:ascii="Arial" w:hAnsi="Arial"/>
                <w:kern w:val="2"/>
                <w:sz w:val="20"/>
                <w:szCs w:val="20"/>
                <w:lang w:eastAsia="zh-CN" w:bidi="hi-IN"/>
              </w:rPr>
              <w:t>2</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LineNumbers/>
              <w:suppressAutoHyphens w:val="true"/>
              <w:bidi w:val="0"/>
              <w:spacing w:lineRule="auto" w:line="240" w:before="0" w:after="0"/>
              <w:jc w:val="left"/>
              <w:rPr>
                <w:rFonts w:ascii="Arial" w:hAnsi="Arial" w:eastAsia="Noto Sans CJK SC" w:cs="Arial"/>
                <w:kern w:val="2"/>
                <w:sz w:val="20"/>
                <w:szCs w:val="20"/>
                <w:lang w:val="en" w:eastAsia="zh-CN" w:bidi="hi-IN"/>
              </w:rPr>
            </w:pPr>
            <w:r>
              <w:rPr>
                <w:rFonts w:eastAsia="Noto Sans CJK SC" w:cs="Arial" w:ascii="Arial" w:hAnsi="Arial"/>
                <w:kern w:val="2"/>
                <w:sz w:val="20"/>
                <w:szCs w:val="20"/>
                <w:lang w:eastAsia="zh-CN" w:bidi="hi-IN"/>
              </w:rPr>
              <w:t xml:space="preserve">Word </w:t>
            </w:r>
            <w:r>
              <w:rPr>
                <w:rFonts w:eastAsia="Noto Sans CJK SC" w:cs="Arial" w:ascii="Arial" w:hAnsi="Arial"/>
                <w:kern w:val="2"/>
                <w:sz w:val="20"/>
                <w:szCs w:val="20"/>
                <w:lang w:val="en" w:eastAsia="zh-CN" w:bidi="hi-IN"/>
              </w:rPr>
              <w:t>Form</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Calibri" w:hAnsi="Calibri" w:eastAsia="Calibri" w:cs="" w:asciiTheme="minorHAnsi" w:cstheme="minorBidi" w:eastAsiaTheme="minorHAnsi" w:hAnsiTheme="minorHAnsi"/>
                <w:lang w:val="en" w:eastAsia="en-US"/>
              </w:rPr>
            </w:pPr>
            <w:r>
              <w:rPr>
                <w:rFonts w:eastAsia="Noto Sans CJK SC" w:cs="Arial" w:ascii="Arial" w:hAnsi="Arial"/>
                <w:kern w:val="2"/>
                <w:sz w:val="20"/>
                <w:szCs w:val="20"/>
                <w:lang w:eastAsia="zh-CN" w:bidi="hi-IN"/>
              </w:rPr>
              <w:t>0</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LineNumbers/>
              <w:suppressAutoHyphens w:val="true"/>
              <w:bidi w:val="0"/>
              <w:spacing w:lineRule="auto" w:line="240" w:before="0" w:after="0"/>
              <w:jc w:val="left"/>
              <w:rPr>
                <w:rFonts w:ascii="Arial" w:hAnsi="Arial" w:eastAsia="Noto Sans CJK SC" w:cs="Arial"/>
                <w:kern w:val="2"/>
                <w:sz w:val="20"/>
                <w:szCs w:val="20"/>
                <w:lang w:val="en" w:eastAsia="zh-CN" w:bidi="hi-IN"/>
              </w:rPr>
            </w:pPr>
            <w:r>
              <w:rPr>
                <w:rFonts w:eastAsia="Noto Sans CJK SC" w:cs="Arial" w:ascii="Arial" w:hAnsi="Arial"/>
                <w:kern w:val="2"/>
                <w:sz w:val="20"/>
                <w:szCs w:val="20"/>
                <w:lang w:val="en" w:eastAsia="zh-CN" w:bidi="hi-IN"/>
              </w:rPr>
              <w:t>Word Order</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Arial" w:hAnsi="Arial" w:eastAsia="Noto Sans CJK SC" w:cs="Arial"/>
                <w:kern w:val="2"/>
                <w:sz w:val="20"/>
                <w:szCs w:val="20"/>
                <w:lang w:val="en" w:eastAsia="zh-CN" w:bidi="hi-IN"/>
              </w:rPr>
            </w:pPr>
            <w:r>
              <w:rPr>
                <w:rFonts w:eastAsia="Noto Sans CJK SC" w:cs="Arial" w:ascii="Arial" w:hAnsi="Arial"/>
                <w:kern w:val="2"/>
                <w:sz w:val="20"/>
                <w:szCs w:val="20"/>
                <w:lang w:eastAsia="zh-CN" w:bidi="hi-IN"/>
              </w:rPr>
              <w:t>0</w:t>
            </w:r>
          </w:p>
        </w:tc>
      </w:tr>
      <w:tr>
        <w:trPr/>
        <w:tc>
          <w:tcPr>
            <w:tcW w:w="3804" w:type="dxa"/>
            <w:tcBorders>
              <w:top w:val="single" w:sz="2" w:space="0" w:color="000000"/>
              <w:left w:val="single" w:sz="2" w:space="0" w:color="000000"/>
              <w:bottom w:val="single" w:sz="2" w:space="0" w:color="000000"/>
            </w:tcBorders>
            <w:shd w:color="auto" w:fill="auto" w:val="clear"/>
          </w:tcPr>
          <w:p>
            <w:pPr>
              <w:pStyle w:val="Normal"/>
              <w:suppressAutoHyphens w:val="true"/>
              <w:bidi w:val="0"/>
              <w:spacing w:lineRule="auto" w:line="240" w:before="0" w:after="0"/>
              <w:jc w:val="left"/>
              <w:rPr>
                <w:rFonts w:ascii="Arial" w:hAnsi="Arial" w:eastAsia="DejaVu Sans Mono" w:cs="Arial"/>
                <w:kern w:val="2"/>
                <w:sz w:val="20"/>
                <w:szCs w:val="20"/>
                <w:lang w:eastAsia="zh-CN" w:bidi="hi-IN"/>
              </w:rPr>
            </w:pPr>
            <w:r>
              <w:rPr>
                <w:rFonts w:eastAsia="DejaVu Sans Mono" w:cs="Arial" w:ascii="Arial" w:hAnsi="Arial"/>
                <w:kern w:val="2"/>
                <w:sz w:val="20"/>
                <w:szCs w:val="20"/>
                <w:lang w:eastAsia="zh-CN" w:bidi="hi-IN"/>
              </w:rPr>
              <w:t>Word/Phrase Choice</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Calibri" w:hAnsi="Calibri" w:eastAsia="Calibri" w:cs="" w:asciiTheme="minorHAnsi" w:cstheme="minorBidi" w:eastAsiaTheme="minorHAnsi" w:hAnsiTheme="minorHAnsi"/>
                <w:lang w:val="en" w:eastAsia="en-US"/>
              </w:rPr>
            </w:pPr>
            <w:r>
              <w:rPr>
                <w:rFonts w:eastAsia="Noto Sans CJK SC" w:cs="Arial" w:ascii="Arial" w:hAnsi="Arial"/>
                <w:kern w:val="2"/>
                <w:sz w:val="20"/>
                <w:szCs w:val="20"/>
                <w:lang w:eastAsia="zh-CN" w:bidi="hi-IN"/>
              </w:rPr>
              <w:t>6</w:t>
            </w:r>
          </w:p>
        </w:tc>
      </w:tr>
      <w:tr>
        <w:trPr>
          <w:trHeight w:val="147" w:hRule="atLeast"/>
        </w:trPr>
        <w:tc>
          <w:tcPr>
            <w:tcW w:w="3804" w:type="dxa"/>
            <w:tcBorders>
              <w:top w:val="single" w:sz="2" w:space="0" w:color="000000"/>
              <w:left w:val="single" w:sz="2" w:space="0" w:color="000000"/>
              <w:bottom w:val="single" w:sz="2" w:space="0" w:color="000000"/>
            </w:tcBorders>
            <w:shd w:color="auto" w:fill="auto" w:val="clear"/>
          </w:tcPr>
          <w:p>
            <w:pPr>
              <w:pStyle w:val="Normal"/>
              <w:suppressAutoHyphens w:val="true"/>
              <w:bidi w:val="0"/>
              <w:spacing w:lineRule="auto" w:line="240" w:before="0" w:after="0"/>
              <w:jc w:val="left"/>
              <w:rPr>
                <w:rFonts w:ascii="Arial" w:hAnsi="Arial" w:eastAsia="DejaVu Sans Mono" w:cs="Arial"/>
                <w:kern w:val="2"/>
                <w:sz w:val="20"/>
                <w:szCs w:val="20"/>
                <w:lang w:eastAsia="zh-CN" w:bidi="hi-IN"/>
              </w:rPr>
            </w:pPr>
            <w:r>
              <w:rPr>
                <w:rFonts w:eastAsia="DejaVu Sans Mono" w:cs="Arial" w:ascii="Arial" w:hAnsi="Arial"/>
                <w:color w:val="000000"/>
                <w:kern w:val="2"/>
                <w:sz w:val="20"/>
                <w:szCs w:val="20"/>
                <w:lang w:eastAsia="zh-CN" w:bidi="hi-IN"/>
              </w:rPr>
              <w:t>Other</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Calibri" w:hAnsi="Calibri" w:eastAsia="Calibri" w:cs="" w:asciiTheme="minorHAnsi" w:cstheme="minorBidi" w:eastAsiaTheme="minorHAnsi" w:hAnsiTheme="minorHAnsi"/>
                <w:lang w:val="en-US" w:eastAsia="en-US"/>
              </w:rPr>
            </w:pPr>
            <w:r>
              <w:rPr>
                <w:rFonts w:eastAsia="Noto Sans CJK SC" w:cs="Arial" w:ascii="Arial" w:hAnsi="Arial"/>
                <w:kern w:val="2"/>
                <w:sz w:val="20"/>
                <w:szCs w:val="20"/>
                <w:lang w:eastAsia="zh-CN" w:bidi="hi-IN"/>
              </w:rPr>
              <w:t>4</w:t>
            </w:r>
          </w:p>
        </w:tc>
      </w:tr>
      <w:tr>
        <w:trPr>
          <w:trHeight w:val="147" w:hRule="atLeast"/>
        </w:trPr>
        <w:tc>
          <w:tcPr>
            <w:tcW w:w="3804" w:type="dxa"/>
            <w:tcBorders>
              <w:top w:val="single" w:sz="2" w:space="0" w:color="000000"/>
              <w:left w:val="single" w:sz="2" w:space="0" w:color="000000"/>
              <w:bottom w:val="single" w:sz="2" w:space="0" w:color="000000"/>
            </w:tcBorders>
            <w:shd w:color="auto" w:fill="auto" w:val="clear"/>
          </w:tcPr>
          <w:p>
            <w:pPr>
              <w:pStyle w:val="Normal"/>
              <w:suppressAutoHyphens w:val="true"/>
              <w:bidi w:val="0"/>
              <w:spacing w:lineRule="auto" w:line="240" w:before="0" w:after="0"/>
              <w:jc w:val="left"/>
              <w:rPr>
                <w:rFonts w:ascii="Arial" w:hAnsi="Arial" w:eastAsia="Calibri" w:cs="Arial" w:eastAsiaTheme="minorHAnsi"/>
                <w:kern w:val="2"/>
                <w:sz w:val="20"/>
                <w:szCs w:val="20"/>
                <w:lang w:eastAsia="zh-CN" w:bidi="hi-IN"/>
              </w:rPr>
            </w:pPr>
            <w:r>
              <w:rPr>
                <w:rFonts w:eastAsia="Calibri" w:cs="Arial" w:ascii="Arial" w:hAnsi="Arial" w:eastAsiaTheme="minorHAnsi"/>
                <w:kern w:val="2"/>
                <w:sz w:val="20"/>
                <w:szCs w:val="20"/>
                <w:lang w:eastAsia="zh-CN" w:bidi="hi-IN"/>
              </w:rPr>
              <w:t xml:space="preserve">Style Guide - </w:t>
            </w:r>
            <w:r>
              <w:rPr>
                <w:rFonts w:eastAsia="Noto Sans CJK SC" w:cs="Arial" w:ascii="Arial" w:hAnsi="Arial"/>
                <w:kern w:val="2"/>
                <w:sz w:val="20"/>
                <w:szCs w:val="20"/>
                <w:lang w:eastAsia="zh-CN" w:bidi="hi-IN"/>
              </w:rPr>
              <w:t>None</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Arial" w:hAnsi="Arial" w:eastAsia="Calibri" w:cs="Arial" w:eastAsiaTheme="minorHAnsi"/>
                <w:kern w:val="2"/>
                <w:sz w:val="20"/>
                <w:szCs w:val="20"/>
                <w:lang w:eastAsia="zh-CN" w:bidi="hi-IN"/>
              </w:rPr>
            </w:pPr>
            <w:r>
              <w:rPr>
                <w:rFonts w:eastAsia="Noto Sans CJK SC" w:cs="Arial" w:ascii="Arial" w:hAnsi="Arial"/>
                <w:kern w:val="2"/>
                <w:sz w:val="20"/>
                <w:szCs w:val="20"/>
                <w:lang w:eastAsia="zh-CN" w:bidi="hi-IN"/>
              </w:rPr>
              <w:t>0</w:t>
            </w:r>
          </w:p>
        </w:tc>
      </w:tr>
      <w:tr>
        <w:trPr>
          <w:trHeight w:val="264" w:hRule="atLeast"/>
        </w:trPr>
        <w:tc>
          <w:tcPr>
            <w:tcW w:w="3804" w:type="dxa"/>
            <w:tcBorders>
              <w:top w:val="single" w:sz="2" w:space="0" w:color="000000"/>
              <w:left w:val="single" w:sz="2" w:space="0" w:color="000000"/>
              <w:bottom w:val="single" w:sz="2" w:space="0" w:color="000000"/>
            </w:tcBorders>
            <w:shd w:color="auto" w:fill="auto" w:val="clear"/>
          </w:tcPr>
          <w:p>
            <w:pPr>
              <w:pStyle w:val="Normal"/>
              <w:suppressAutoHyphens w:val="true"/>
              <w:bidi w:val="0"/>
              <w:spacing w:lineRule="auto" w:line="240" w:before="0" w:after="0"/>
              <w:jc w:val="left"/>
              <w:rPr>
                <w:rFonts w:ascii="Arial" w:hAnsi="Arial" w:eastAsia="DejaVu Sans Mono" w:cs="Arial"/>
                <w:b/>
                <w:b/>
                <w:color w:val="000000"/>
                <w:kern w:val="2"/>
                <w:sz w:val="20"/>
                <w:szCs w:val="20"/>
                <w:lang w:eastAsia="zh-CN" w:bidi="hi-IN"/>
              </w:rPr>
            </w:pPr>
            <w:r>
              <w:rPr>
                <w:rFonts w:eastAsia="DejaVu Sans Mono" w:cs="Arial" w:ascii="Arial" w:hAnsi="Arial"/>
                <w:b/>
                <w:color w:val="000000"/>
                <w:kern w:val="2"/>
                <w:sz w:val="20"/>
                <w:szCs w:val="20"/>
                <w:lang w:eastAsia="zh-CN" w:bidi="hi-IN"/>
              </w:rPr>
              <w:t xml:space="preserve">Total </w:t>
            </w:r>
          </w:p>
        </w:tc>
        <w:tc>
          <w:tcPr>
            <w:tcW w:w="1819" w:type="dxa"/>
            <w:tcBorders>
              <w:top w:val="single" w:sz="2" w:space="0" w:color="000000"/>
              <w:left w:val="single" w:sz="2" w:space="0" w:color="000000"/>
              <w:bottom w:val="single" w:sz="2" w:space="0" w:color="000000"/>
              <w:right w:val="single" w:sz="2" w:space="0" w:color="000000"/>
            </w:tcBorders>
            <w:shd w:color="auto" w:fill="auto" w:val="clear"/>
          </w:tcPr>
          <w:p>
            <w:pPr>
              <w:pStyle w:val="Normal"/>
              <w:suppressLineNumbers/>
              <w:suppressAutoHyphens w:val="true"/>
              <w:bidi w:val="0"/>
              <w:spacing w:lineRule="auto" w:line="240" w:before="0" w:after="0"/>
              <w:jc w:val="center"/>
              <w:rPr>
                <w:rFonts w:ascii="Calibri" w:hAnsi="Calibri" w:eastAsia="Calibri" w:cs="" w:asciiTheme="minorHAnsi" w:cstheme="minorBidi" w:eastAsiaTheme="minorHAnsi" w:hAnsiTheme="minorHAnsi"/>
                <w:lang w:val="en-US" w:eastAsia="en-US"/>
              </w:rPr>
            </w:pPr>
            <w:r>
              <w:rPr>
                <w:rFonts w:eastAsia="Noto Sans CJK SC" w:cs="Arial" w:ascii="Arial" w:hAnsi="Arial"/>
                <w:b/>
                <w:kern w:val="2"/>
                <w:sz w:val="20"/>
                <w:szCs w:val="20"/>
                <w:lang w:eastAsia="zh-CN" w:bidi="hi-IN"/>
              </w:rPr>
              <w:t>52</w:t>
            </w:r>
          </w:p>
        </w:tc>
      </w:tr>
    </w:tbl>
    <w:p>
      <w:pPr>
        <w:pStyle w:val="Normal"/>
        <w:suppressAutoHyphens w:val="true"/>
        <w:bidi w:val="0"/>
        <w:spacing w:lineRule="auto" w:line="259" w:before="0" w:after="160"/>
        <w:jc w:val="left"/>
        <w:rPr>
          <w:rFonts w:ascii="Calibri" w:hAnsi="Calibri" w:eastAsia="Calibri" w:cs="" w:asciiTheme="minorHAnsi" w:cstheme="minorBidi" w:eastAsiaTheme="minorHAnsi" w:hAnsiTheme="minorHAnsi"/>
          <w:lang w:val="en-US" w:eastAsia="en-US"/>
        </w:rPr>
      </w:pPr>
      <w:bookmarkStart w:id="1" w:name="__DdeLink__644_3888404550"/>
      <w:r>
        <w:rPr>
          <w:rFonts w:eastAsia="Calibri" w:cs="" w:cstheme="minorBidi" w:eastAsiaTheme="minorHAnsi"/>
          <w:lang w:val="en-US" w:eastAsia="en-US"/>
        </w:rPr>
        <w:tab/>
      </w:r>
      <w:bookmarkEnd w:id="1"/>
    </w:p>
    <w:sectPr>
      <w:headerReference w:type="default" r:id="rId8"/>
      <w:headerReference w:type="first" r:id="rId9"/>
      <w:footerReference w:type="default" r:id="rId10"/>
      <w:footerReference w:type="first" r:id="rId11"/>
      <w:type w:val="nextPage"/>
      <w:pgSz w:w="12240" w:h="15840"/>
      <w:pgMar w:left="1440" w:right="1440" w:header="432" w:top="1440" w:footer="0" w:bottom="1440" w:gutter="0"/>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rinka" w:date="2022-03-07T14:42:35Z" w:initials="">
    <w:p>
      <w:r>
        <w:rPr>
          <w:rFonts w:ascii="Liberation Serif" w:hAnsi="Liberation Serif" w:eastAsia="DejaVu Sans" w:cs="DejaVu Sans"/>
          <w:sz w:val="24"/>
          <w:szCs w:val="24"/>
          <w:lang w:val="en-US" w:eastAsia="en-US" w:bidi="en-US"/>
        </w:rPr>
        <w:t>Consider reviewing or deleting this word, depending on the context. Such words are called hedge words as they are used to reduce the certainty or directness of an argument. If used unnecessarily, it can lessen the impact of your message. Use such words selectively.</w:t>
      </w:r>
    </w:p>
  </w:comment>
  <w:comment w:id="1" w:author="Trinka" w:date="2022-03-07T14:42:35Z" w:initials="">
    <w:p>
      <w:r>
        <w:rPr>
          <w:rFonts w:ascii="Liberation Serif" w:hAnsi="Liberation Serif" w:eastAsia="DejaVu Sans" w:cs="DejaVu Sans"/>
          <w:sz w:val="24"/>
          <w:szCs w:val="24"/>
          <w:lang w:val="en-US" w:eastAsia="en-US" w:bidi="en-US"/>
        </w:rPr>
        <w:t>Passive voice: This action (is affected) seems to have a 'doer' or 'agent' (hypertension). Consider using the active voice. For example, the sentence 'The risk of osteoporosis was decreased by a higher vitamin C intake' is in the passive voice; it can be changed to the active voice like this: 'A higher vitamin C intake decreased the risk of osteoporosis.'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sz w:val="20"/>
        <w:lang w:val="en-US"/>
      </w:rPr>
    </w:pPr>
    <w:r>
      <w:rPr>
        <w:sz w:val="20"/>
        <w:lang w:val="en-US"/>
      </w:rPr>
      <w:t>Disclaimer: This is a sample for representation purpose only.</w:t>
    </w:r>
  </w:p>
  <w:p>
    <w:pPr>
      <w:pStyle w:val="Footer"/>
      <w:bidi w:val="0"/>
      <w:spacing w:lineRule="auto" w:line="240" w:before="0" w:after="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sz w:val="20"/>
        <w:lang w:val="en-US"/>
      </w:rPr>
    </w:pPr>
    <w:r>
      <w:rPr>
        <w:sz w:val="20"/>
        <w:lang w:val="en-US"/>
      </w:rPr>
      <w:t>Disclaimer: This is a sample for representation purpose only.</w:t>
    </w:r>
  </w:p>
  <w:p>
    <w:pPr>
      <w:pStyle w:val="Footer"/>
      <w:bidi w:val="0"/>
      <w:spacing w:lineRule="auto" w:line="240" w:before="0" w:after="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sz w:val="20"/>
        <w:lang w:val="en-US"/>
      </w:rPr>
    </w:pPr>
    <w:r>
      <w:rPr>
        <w:sz w:val="20"/>
        <w:lang w:val="en-US"/>
      </w:rPr>
      <w:t>Disclaimer: This is a sample for representation purpose only.</w:t>
    </w:r>
  </w:p>
  <w:p>
    <w:pPr>
      <w:pStyle w:val="Footer"/>
      <w:bidi w:val="0"/>
      <w:spacing w:lineRule="auto" w:line="240" w:before="0" w:after="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sz w:val="20"/>
        <w:lang w:val="en-US"/>
      </w:rPr>
    </w:pPr>
    <w:r>
      <w:rPr>
        <w:sz w:val="20"/>
        <w:lang w:val="en-US"/>
      </w:rPr>
      <w:t>Disclaimer: This is a sample for representation purpose only.</w:t>
    </w:r>
  </w:p>
  <w:p>
    <w:pPr>
      <w:pStyle w:val="Footer"/>
      <w:bidi w:val="0"/>
      <w:spacing w:lineRule="auto" w:line="240" w:before="0" w:after="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idi w:val="0"/>
      <w:jc w:val="left"/>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259000" o:spid="shape_0" fillcolor="silver" stroked="f" style="position:absolute;margin-left:69.5pt;margin-top:304.15pt;width:312.25pt;height:89.5pt;mso-position-horizontal:center;mso-position-vertical:center;mso-position-vertical-relative:margin" type="shapetype_136">
          <v:path textpathok="t"/>
          <v:textpath on="t" fitshape="t" string="SAMPLE" trim="t" style="font-family:&quot;icrosoft YaHe&quot;;font-size:89pt"/>
          <w10:wrap type="none"/>
          <v:fill o:detectmouseclick="t" type="solid" color2="#3f3f3f" opacity="0.5"/>
          <v:stroke color="#3465a4" joinstyle="round" endcap="flat"/>
        </v:shape>
      </w:pict>
      <w:drawing>
        <wp:anchor behindDoc="1" distT="0" distB="6350" distL="0" distR="0" simplePos="0" locked="0" layoutInCell="1" allowOverlap="1" relativeHeight="12">
          <wp:simplePos x="0" y="0"/>
          <wp:positionH relativeFrom="margin">
            <wp:posOffset>47625</wp:posOffset>
          </wp:positionH>
          <wp:positionV relativeFrom="paragraph">
            <wp:posOffset>-116205</wp:posOffset>
          </wp:positionV>
          <wp:extent cx="1049020" cy="501650"/>
          <wp:effectExtent l="0" t="0" r="0" b="0"/>
          <wp:wrapSquare wrapText="largest"/>
          <wp:docPr id="3" name="Image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A picture containing table&#10;&#10;Description automatically generated"/>
                  <pic:cNvPicPr>
                    <a:picLocks noChangeAspect="1" noChangeArrowheads="1"/>
                  </pic:cNvPicPr>
                </pic:nvPicPr>
                <pic:blipFill>
                  <a:blip r:embed="rId1"/>
                  <a:srcRect l="0" t="0" r="0" b="27545"/>
                  <a:stretch>
                    <a:fillRect/>
                  </a:stretch>
                </pic:blipFill>
                <pic:spPr bwMode="auto">
                  <a:xfrm>
                    <a:off x="0" y="0"/>
                    <a:ext cx="1049020" cy="50165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idi w:val="0"/>
      <w:jc w:val="left"/>
      <w:rPr/>
    </w:pPr>
    <w:r>
      <w:rPr/>
      <w:pict>
        <v:shape id="PowerPlusWaterMarkObject864095" o:spid="shape_0" fillcolor="silver" stroked="f" style="position:absolute;margin-left:69.5pt;margin-top:304.15pt;width:312.25pt;height:89.5pt;mso-position-horizontal:center;mso-position-vertical:center;mso-position-vertical-relative:margin" type="shapetype_136">
          <v:path textpathok="t"/>
          <v:textpath on="t" fitshape="t" string="SAMPLE" trim="t" style="font-family:&quot;icrosoft YaHe&quot;;font-size:89pt"/>
          <w10:wrap type="none"/>
          <v:fill o:detectmouseclick="t" type="solid" color2="#3f3f3f" opacity="0.5"/>
          <v:stroke color="#3465a4" joinstyle="round" endcap="flat"/>
        </v:shape>
      </w:pict>
      <w:drawing>
        <wp:anchor behindDoc="1" distT="0" distB="6350" distL="0" distR="0" simplePos="0" locked="0" layoutInCell="1" allowOverlap="1" relativeHeight="15">
          <wp:simplePos x="0" y="0"/>
          <wp:positionH relativeFrom="margin">
            <wp:posOffset>-57150</wp:posOffset>
          </wp:positionH>
          <wp:positionV relativeFrom="paragraph">
            <wp:posOffset>-97155</wp:posOffset>
          </wp:positionV>
          <wp:extent cx="1049020" cy="501650"/>
          <wp:effectExtent l="0" t="0" r="0" b="0"/>
          <wp:wrapSquare wrapText="largest"/>
          <wp:docPr id="5" name="Image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picture containing table&#10;&#10;Description automatically generated"/>
                  <pic:cNvPicPr>
                    <a:picLocks noChangeAspect="1" noChangeArrowheads="1"/>
                  </pic:cNvPicPr>
                </pic:nvPicPr>
                <pic:blipFill>
                  <a:blip r:embed="rId1"/>
                  <a:srcRect l="0" t="0" r="0" b="27545"/>
                  <a:stretch>
                    <a:fillRect/>
                  </a:stretch>
                </pic:blipFill>
                <pic:spPr bwMode="auto">
                  <a:xfrm>
                    <a:off x="0" y="0"/>
                    <a:ext cx="1049020" cy="50165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0" w:color="000000"/>
      </w:pBdr>
      <w:bidi w:val="0"/>
      <w:jc w:val="left"/>
      <w:rPr/>
    </w:pPr>
    <w:r>
      <w:rPr/>
      <w:pict>
        <v:shape id="shape_0" ID="" fillcolor="silver" stroked="f" style="position:absolute;margin-left:77.85pt;margin-top:279.2pt;width:312.25pt;height:89.5pt;mso-position-horizontal:center;mso-position-vertical:center;mso-position-vertical-relative:margin" type="shapetype_136">
          <v:path textpathok="t"/>
          <v:textpath on="t" fitshape="t" string="SAMPLE" style="font-family:&quot;icrosoft YaHe&quot;;font-size:89pt"/>
          <w10:wrap type="none"/>
          <v:fill o:detectmouseclick="t" type="solid" color2="#3f3f3f" opacity="0.5"/>
          <v:stroke color="#3465a4" joinstyle="round" endcap="flat"/>
        </v:shape>
      </w:pict>
      <w:pict>
        <v:shape id="PowerPlusWaterMarkObject1168040" o:spid="shape_0" fillcolor="silver" stroked="f" style="position:absolute;margin-left:77.85pt;margin-top:279.2pt;width:312.25pt;height:89.5pt;mso-position-horizontal:center;mso-position-vertical:center;mso-position-vertical-relative:margin" type="shapetype_136">
          <v:path textpathok="t"/>
          <v:textpath on="t" fitshape="t" string="SAMPLE" trim="t" style="font-family:&quot;icrosoft YaHe&quot;;font-size:89pt"/>
          <w10:wrap type="none"/>
          <v:fill o:detectmouseclick="t" type="solid" color2="#3f3f3f" opacity="0.5"/>
          <v:stroke color="#3465a4" joinstyle="round" endcap="flat"/>
        </v:shape>
      </w:pict>
      <w:drawing>
        <wp:anchor behindDoc="1" distT="0" distB="6350" distL="0" distR="0" simplePos="0" locked="0" layoutInCell="1" allowOverlap="1" relativeHeight="13">
          <wp:simplePos x="0" y="0"/>
          <wp:positionH relativeFrom="margin">
            <wp:posOffset>47625</wp:posOffset>
          </wp:positionH>
          <wp:positionV relativeFrom="paragraph">
            <wp:posOffset>210185</wp:posOffset>
          </wp:positionV>
          <wp:extent cx="972820" cy="398780"/>
          <wp:effectExtent l="0" t="0" r="0" b="0"/>
          <wp:wrapSquare wrapText="largest"/>
          <wp:docPr id="9" name="Image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A picture containing table&#10;&#10;Description automatically generated"/>
                  <pic:cNvPicPr>
                    <a:picLocks noChangeAspect="1" noChangeArrowheads="1"/>
                  </pic:cNvPicPr>
                </pic:nvPicPr>
                <pic:blipFill>
                  <a:blip r:embed="rId1"/>
                  <a:srcRect l="0" t="0" r="0" b="27545"/>
                  <a:stretch>
                    <a:fillRect/>
                  </a:stretch>
                </pic:blipFill>
                <pic:spPr bwMode="auto">
                  <a:xfrm>
                    <a:off x="0" y="0"/>
                    <a:ext cx="972820" cy="39878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idi w:val="0"/>
      <w:jc w:val="left"/>
      <w:rPr/>
    </w:pPr>
    <w:r>
      <w:rPr/>
      <w:pict>
        <v:shape id="PowerPlusWaterMarkObject2044922" o:spid="shape_0" fillcolor="silver" stroked="f" style="position:absolute;margin-left:77.85pt;margin-top:279.2pt;width:312.25pt;height:89.5pt;mso-position-horizontal:center;mso-position-vertical:center;mso-position-vertical-relative:margin" type="shapetype_136">
          <v:path textpathok="t"/>
          <v:textpath on="t" fitshape="t" string="SAMPLE" trim="t" style="font-family:&quot;icrosoft YaHe&quot;;font-size:89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semiHidden="0" w:unhideWhenUsed="0" w:qFormat="1"/>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semiHidden="0" w:unhideWhenUsed="0"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276" w:before="0" w:after="200"/>
    </w:pPr>
    <w:rPr>
      <w:rFonts w:ascii="Calibri" w:hAnsi="Calibri" w:eastAsia="Times New Roman" w:cs="Times New Roman" w:asciiTheme="minorHAnsi" w:hAnsiTheme="minorHAnsi"/>
      <w:color w:val="auto"/>
      <w:kern w:val="0"/>
      <w:sz w:val="22"/>
      <w:szCs w:val="22"/>
      <w:lang w:val="en-IN" w:eastAsia="en-IN"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qFormat/>
    <w:rPr>
      <w:sz w:val="16"/>
      <w:szCs w:val="16"/>
    </w:rPr>
  </w:style>
  <w:style w:type="character" w:styleId="CommentTextChar" w:customStyle="1">
    <w:name w:val="Comment Text Char"/>
    <w:basedOn w:val="DefaultParagraphFont"/>
    <w:link w:val="6"/>
    <w:uiPriority w:val="99"/>
    <w:qFormat/>
    <w:rPr>
      <w:sz w:val="20"/>
      <w:szCs w:val="20"/>
    </w:rPr>
  </w:style>
  <w:style w:type="character" w:styleId="BalloonTextChar" w:customStyle="1">
    <w:name w:val="Balloon Text Char"/>
    <w:basedOn w:val="DefaultParagraphFont"/>
    <w:link w:val="4"/>
    <w:uiPriority w:val="99"/>
    <w:semiHidden/>
    <w:qFormat/>
    <w:rPr>
      <w:rFonts w:ascii="Segoe UI" w:hAnsi="Segoe UI" w:eastAsia="Times New Roman" w:cs="Segoe UI"/>
      <w:sz w:val="18"/>
      <w:szCs w:val="18"/>
      <w:lang w:eastAsia="en-IN"/>
    </w:rPr>
  </w:style>
  <w:style w:type="character" w:styleId="HeaderChar" w:customStyle="1">
    <w:name w:val="Header Char"/>
    <w:basedOn w:val="DefaultParagraphFont"/>
    <w:link w:val="8"/>
    <w:uiPriority w:val="99"/>
    <w:qFormat/>
    <w:rPr>
      <w:rFonts w:ascii="Calibri" w:hAnsi="Calibri" w:eastAsia="Times New Roman" w:cs="Times New Roman"/>
      <w:lang w:eastAsia="en-IN"/>
    </w:rPr>
  </w:style>
  <w:style w:type="character" w:styleId="FooterChar" w:customStyle="1">
    <w:name w:val="Footer Char"/>
    <w:basedOn w:val="DefaultParagraphFont"/>
    <w:link w:val="7"/>
    <w:uiPriority w:val="99"/>
    <w:qFormat/>
    <w:rPr>
      <w:rFonts w:ascii="Calibri" w:hAnsi="Calibri" w:eastAsia="Times New Roman" w:cs="Times New Roman"/>
      <w:lang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12"/>
    <w:uiPriority w:val="99"/>
    <w:semiHidden/>
    <w:unhideWhenUsed/>
    <w:qFormat/>
    <w:pPr>
      <w:spacing w:lineRule="auto" w:line="240" w:before="0" w:after="0"/>
    </w:pPr>
    <w:rPr>
      <w:rFonts w:ascii="Segoe UI" w:hAnsi="Segoe UI" w:cs="Segoe UI"/>
      <w:sz w:val="18"/>
      <w:szCs w:val="18"/>
    </w:rPr>
  </w:style>
  <w:style w:type="paragraph" w:styleId="Annotationtext">
    <w:name w:val="annotation text"/>
    <w:basedOn w:val="Normal"/>
    <w:link w:val="10"/>
    <w:uiPriority w:val="99"/>
    <w:qFormat/>
    <w:pPr>
      <w:spacing w:lineRule="auto" w:line="240"/>
    </w:pPr>
    <w:rPr>
      <w:sz w:val="20"/>
      <w:szCs w:val="20"/>
    </w:rPr>
  </w:style>
  <w:style w:type="paragraph" w:styleId="HeaderandFooter">
    <w:name w:val="Header and Footer"/>
    <w:basedOn w:val="Normal"/>
    <w:qFormat/>
    <w:pPr/>
    <w:rPr/>
  </w:style>
  <w:style w:type="paragraph" w:styleId="Footer">
    <w:name w:val="Footer"/>
    <w:basedOn w:val="Normal"/>
    <w:link w:val="14"/>
    <w:uiPriority w:val="99"/>
    <w:unhideWhenUsed/>
    <w:qFormat/>
    <w:pPr>
      <w:tabs>
        <w:tab w:val="clear" w:pos="720"/>
        <w:tab w:val="center" w:pos="4680" w:leader="none"/>
        <w:tab w:val="right" w:pos="9360" w:leader="none"/>
      </w:tabs>
      <w:spacing w:lineRule="auto" w:line="240" w:before="0" w:after="0"/>
    </w:pPr>
    <w:rPr/>
  </w:style>
  <w:style w:type="paragraph" w:styleId="Header">
    <w:name w:val="Header"/>
    <w:basedOn w:val="Normal"/>
    <w:link w:val="13"/>
    <w:uiPriority w:val="99"/>
    <w:unhideWhenUsed/>
    <w:qFormat/>
    <w:pPr>
      <w:tabs>
        <w:tab w:val="clear" w:pos="720"/>
        <w:tab w:val="center" w:pos="4680" w:leader="none"/>
        <w:tab w:val="right" w:pos="9360" w:leader="none"/>
      </w:tabs>
      <w:spacing w:lineRule="auto" w:line="240" w:before="0" w:after="0"/>
    </w:pPr>
    <w:rPr/>
  </w:style>
  <w:style w:type="paragraph" w:styleId="NoSpacing">
    <w:name w:val="No Spacing"/>
    <w:uiPriority w:val="1"/>
    <w:qFormat/>
    <w:pPr>
      <w:widowControl w:val="false"/>
      <w:bidi w:val="0"/>
      <w:spacing w:lineRule="auto" w:line="240" w:before="0" w:after="0"/>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ableContents" w:customStyle="1">
    <w:name w:val="Table Contents"/>
    <w:basedOn w:val="Normal"/>
    <w:uiPriority w:val="0"/>
    <w:qFormat/>
    <w:pPr>
      <w:suppressLineNumbers/>
      <w:spacing w:lineRule="auto" w:line="259" w:before="0" w:after="160"/>
    </w:pPr>
    <w:rPr>
      <w:rFonts w:eastAsia="Calibri" w:cs="DengXian"/>
      <w:lang w:val="en-US" w:eastAsia="en-US"/>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4.pn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customShpInfo spid="_x0000_s2057"/>
    <customShpInfo spid="_x0000_s2058"/>
    <customShpInfo spid="_x0000_s2051"/>
    <customShpInfo spid="_x0000_s205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LibreOffice/6.4.7.2$Linux_X86_64 LibreOffice_project/40$Build-2</Application>
  <Pages>6</Pages>
  <Words>1198</Words>
  <Characters>6560</Characters>
  <CharactersWithSpaces>7689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2022-03-03T13:14:00Z</dcterms:created>
  <dc:creator>Rahul Kumar</dc:creator>
  <dc:description/>
  <dc:language>en-IN</dc:language>
  <cp:lastModifiedBy/>
  <dcterms:modified xsi:type="dcterms:W3CDTF">2023-08-14T10:35:00Z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1033-11.1.0.9505</vt:lpwstr>
  </property>
  <property fmtid="{D5CDD505-2E9C-101B-9397-08002B2CF9AE}" pid="4" name="LinksUpToDate">
    <vt:bool>0</vt:bool>
  </property>
  <property fmtid="{D5CDD505-2E9C-101B-9397-08002B2CF9AE}" pid="5" name="ScaleCrop">
    <vt:bool>0</vt:bool>
  </property>
</Properties>
</file>